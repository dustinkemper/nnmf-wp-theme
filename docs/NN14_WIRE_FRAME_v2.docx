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06D87" w14:textId="77777777" w:rsidR="00A53B5F" w:rsidRPr="004C1FAD" w:rsidRDefault="00A53B5F">
      <w:pPr>
        <w:pStyle w:val="NoteLevel11"/>
        <w:numPr>
          <w:numberingChange w:id="0" w:author="Peter Huson" w:date="2014-03-14T16:15:00Z" w:original=""/>
        </w:numPr>
      </w:pPr>
      <w:bookmarkStart w:id="1" w:name="_GoBack"/>
      <w:bookmarkEnd w:id="1"/>
      <w:r>
        <w:rPr>
          <w:b/>
        </w:rPr>
        <w:t xml:space="preserve">NEWS </w:t>
      </w:r>
    </w:p>
    <w:p w14:paraId="6F96BE5D" w14:textId="77777777" w:rsidR="00A53B5F" w:rsidRDefault="00A53B5F" w:rsidP="004C1FAD">
      <w:pPr>
        <w:pStyle w:val="NoteLevel21"/>
        <w:numPr>
          <w:numberingChange w:id="2" w:author="Peter Huson" w:date="2014-03-14T16:15:00Z" w:original=""/>
        </w:numPr>
      </w:pPr>
      <w:r>
        <w:t xml:space="preserve">Blog posts </w:t>
      </w:r>
    </w:p>
    <w:p w14:paraId="0511EC53" w14:textId="77777777" w:rsidR="00A53B5F" w:rsidRDefault="00A53B5F" w:rsidP="004C1FAD">
      <w:pPr>
        <w:pStyle w:val="NoteLevel11"/>
        <w:numPr>
          <w:numberingChange w:id="3" w:author="Peter Huson" w:date="2014-03-14T16:15:00Z" w:original=""/>
        </w:numPr>
      </w:pPr>
    </w:p>
    <w:p w14:paraId="1BA3ED6B" w14:textId="77777777" w:rsidR="00A53B5F" w:rsidRDefault="00A53B5F" w:rsidP="004C1FAD">
      <w:pPr>
        <w:pStyle w:val="NoteLevel11"/>
        <w:numPr>
          <w:numberingChange w:id="4" w:author="Peter Huson" w:date="2014-03-14T16:15:00Z" w:original=""/>
        </w:numPr>
      </w:pPr>
      <w:r>
        <w:rPr>
          <w:b/>
        </w:rPr>
        <w:t>LOCATION</w:t>
      </w:r>
    </w:p>
    <w:p w14:paraId="7AD7DD5C" w14:textId="77777777" w:rsidR="00A53B5F" w:rsidRPr="004C1FAD" w:rsidDel="00B32F8B" w:rsidRDefault="00A53B5F">
      <w:pPr>
        <w:pStyle w:val="NoteLevel21"/>
        <w:numPr>
          <w:ilvl w:val="0"/>
          <w:numId w:val="0"/>
          <w:ins w:id="5" w:author="Peter Huson" w:date="2014-03-14T16:18:00Z"/>
        </w:numPr>
        <w:ind w:left="1080" w:hanging="360"/>
        <w:rPr>
          <w:del w:id="6" w:author="Peter Huson" w:date="2014-03-14T16:18:00Z"/>
        </w:rPr>
        <w:pPrChange w:id="7" w:author="Peter Huson" w:date="2014-03-14T16:18:00Z">
          <w:pPr>
            <w:pStyle w:val="NoteLevel21"/>
            <w:ind w:left="0"/>
          </w:pPr>
        </w:pPrChange>
      </w:pPr>
      <w:r w:rsidRPr="004C1FAD">
        <w:t>Simply put, </w:t>
      </w:r>
      <w:r w:rsidRPr="004C1FAD">
        <w:rPr>
          <w:b/>
          <w:bCs/>
        </w:rPr>
        <w:t>Cook’s Valley Campground</w:t>
      </w:r>
      <w:r w:rsidRPr="004C1FAD">
        <w:t> </w:t>
      </w:r>
      <w:ins w:id="8" w:author="Peter Huson" w:date="2014-03-14T16:15:00Z">
        <w:r w:rsidRPr="004C1FAD">
          <w:t xml:space="preserve">is a site unlike any other you’ve </w:t>
        </w:r>
      </w:ins>
      <w:ins w:id="9" w:author="Peter Huson" w:date="2014-03-14T16:16:00Z">
        <w:r>
          <w:t xml:space="preserve">likely </w:t>
        </w:r>
      </w:ins>
      <w:ins w:id="10" w:author="Peter Huson" w:date="2014-03-14T16:15:00Z">
        <w:r w:rsidRPr="004C1FAD">
          <w:t>experienced.</w:t>
        </w:r>
      </w:ins>
      <w:ins w:id="11" w:author="Peter Huson" w:date="2014-03-14T16:16:00Z">
        <w:r>
          <w:t xml:space="preserve">  It </w:t>
        </w:r>
      </w:ins>
      <w:r w:rsidRPr="004C1FAD">
        <w:t>is a rare gem</w:t>
      </w:r>
      <w:proofErr w:type="gramStart"/>
      <w:ins w:id="12" w:author="Peter Huson" w:date="2014-03-14T16:16:00Z">
        <w:r>
          <w:t>;</w:t>
        </w:r>
      </w:ins>
      <w:proofErr w:type="gramEnd"/>
      <w:del w:id="13" w:author="Peter Huson" w:date="2014-03-14T16:16:00Z">
        <w:r w:rsidRPr="004C1FAD" w:rsidDel="00B32F8B">
          <w:delText>:</w:delText>
        </w:r>
      </w:del>
      <w:r w:rsidRPr="004C1FAD">
        <w:t xml:space="preserve"> a breathtaking locale that amazingly juxtaposes a </w:t>
      </w:r>
      <w:del w:id="14" w:author="Peter Huson" w:date="2014-03-14T16:15:00Z">
        <w:r w:rsidRPr="004C1FAD" w:rsidDel="00B32F8B">
          <w:delText xml:space="preserve">spiritual </w:delText>
        </w:r>
      </w:del>
      <w:r w:rsidRPr="004C1FAD">
        <w:t>feeling of remoteness with surprisingly easy accessibility.</w:t>
      </w:r>
      <w:del w:id="15" w:author="Peter Huson" w:date="2014-03-14T16:15:00Z">
        <w:r w:rsidRPr="004C1FAD" w:rsidDel="00B32F8B">
          <w:delText xml:space="preserve"> It is truly a site unlike any other you’ve ever experienced.</w:delText>
        </w:r>
      </w:del>
      <w:r w:rsidRPr="004C1FAD">
        <w:t> </w:t>
      </w:r>
      <w:r w:rsidRPr="004C1FAD">
        <w:rPr>
          <w:b/>
          <w:bCs/>
        </w:rPr>
        <w:t>Adjacent to US Highway 101 on the Humboldt – Mendocino county border in Northern California</w:t>
      </w:r>
      <w:r w:rsidRPr="004C1FAD">
        <w:t>, this location</w:t>
      </w:r>
      <w:ins w:id="16" w:author="Peter Huson" w:date="2014-03-14T16:17:00Z">
        <w:r>
          <w:t xml:space="preserve"> is </w:t>
        </w:r>
      </w:ins>
      <w:del w:id="17" w:author="Peter Huson" w:date="2014-03-14T16:17:00Z">
        <w:r w:rsidRPr="004C1FAD" w:rsidDel="00B32F8B">
          <w:delText xml:space="preserve"> </w:delText>
        </w:r>
      </w:del>
      <w:del w:id="18" w:author="Peter Huson" w:date="2014-03-14T16:16:00Z">
        <w:r w:rsidRPr="004C1FAD" w:rsidDel="00B32F8B">
          <w:delText xml:space="preserve">has been highly regarded over the decades for its wellspring of culture and resources; </w:delText>
        </w:r>
      </w:del>
      <w:r w:rsidRPr="004C1FAD">
        <w:t xml:space="preserve">delicately nestled </w:t>
      </w:r>
      <w:ins w:id="19" w:author="Peter Huson" w:date="2014-03-14T16:17:00Z">
        <w:r>
          <w:t xml:space="preserve">along the </w:t>
        </w:r>
        <w:r w:rsidRPr="00A53B5F">
          <w:rPr>
            <w:b/>
            <w:rPrChange w:id="20" w:author="Peter Huson" w:date="2014-03-14T16:18:00Z">
              <w:rPr/>
            </w:rPrChange>
          </w:rPr>
          <w:t>Eel River</w:t>
        </w:r>
        <w:r>
          <w:t xml:space="preserve"> </w:t>
        </w:r>
      </w:ins>
      <w:r w:rsidRPr="004C1FAD">
        <w:t>in the </w:t>
      </w:r>
      <w:ins w:id="21" w:author="Peter Huson" w:date="2014-03-14T16:17:00Z">
        <w:r>
          <w:t xml:space="preserve">towering </w:t>
        </w:r>
      </w:ins>
      <w:r w:rsidRPr="004C1FAD">
        <w:t>Redwood forest</w:t>
      </w:r>
      <w:del w:id="22" w:author="Peter Huson" w:date="2014-03-14T16:17:00Z">
        <w:r w:rsidRPr="004C1FAD" w:rsidDel="00B32F8B">
          <w:delText xml:space="preserve"> or as we like</w:delText>
        </w:r>
      </w:del>
      <w:ins w:id="23" w:author="Peter Huson" w:date="2014-03-14T16:17:00Z">
        <w:r>
          <w:t xml:space="preserve"> (or as we</w:t>
        </w:r>
      </w:ins>
      <w:del w:id="24" w:author="Peter Huson" w:date="2014-03-14T16:17:00Z">
        <w:r w:rsidRPr="004C1FAD" w:rsidDel="00B32F8B">
          <w:delText xml:space="preserve"> to </w:delText>
        </w:r>
      </w:del>
      <w:ins w:id="25" w:author="Peter Huson" w:date="2014-03-14T16:17:00Z">
        <w:r>
          <w:t xml:space="preserve"> </w:t>
        </w:r>
      </w:ins>
      <w:r w:rsidRPr="004C1FAD">
        <w:t>call it</w:t>
      </w:r>
      <w:ins w:id="26" w:author="Peter Huson" w:date="2014-03-14T16:17:00Z">
        <w:r>
          <w:t>,</w:t>
        </w:r>
      </w:ins>
      <w:r w:rsidRPr="004C1FAD">
        <w:t xml:space="preserve"> the “</w:t>
      </w:r>
      <w:r w:rsidRPr="004C1FAD">
        <w:rPr>
          <w:b/>
          <w:bCs/>
          <w:i/>
          <w:iCs/>
        </w:rPr>
        <w:t>infinite Redwood Curtain</w:t>
      </w:r>
      <w:del w:id="27" w:author="Peter Huson" w:date="2014-03-14T16:17:00Z">
        <w:r w:rsidRPr="004C1FAD" w:rsidDel="00B32F8B">
          <w:rPr>
            <w:b/>
            <w:bCs/>
            <w:i/>
            <w:iCs/>
          </w:rPr>
          <w:delText>,</w:delText>
        </w:r>
      </w:del>
      <w:r w:rsidRPr="004C1FAD">
        <w:t>”</w:t>
      </w:r>
      <w:ins w:id="28" w:author="Peter Huson" w:date="2014-03-14T16:17:00Z">
        <w:r>
          <w:t>)</w:t>
        </w:r>
      </w:ins>
      <w:ins w:id="29" w:author="Peter Huson" w:date="2014-03-14T16:18:00Z">
        <w:r>
          <w:t xml:space="preserve">. </w:t>
        </w:r>
      </w:ins>
      <w:del w:id="30" w:author="Peter Huson" w:date="2014-03-14T16:18:00Z">
        <w:r w:rsidRPr="004C1FAD" w:rsidDel="00B32F8B">
          <w:delText xml:space="preserve"> along the </w:delText>
        </w:r>
        <w:r w:rsidRPr="004C1FAD" w:rsidDel="00B32F8B">
          <w:rPr>
            <w:b/>
            <w:bCs/>
          </w:rPr>
          <w:delText>Eel River</w:delText>
        </w:r>
        <w:r w:rsidRPr="004C1FAD" w:rsidDel="00B32F8B">
          <w:delText>.</w:delText>
        </w:r>
      </w:del>
    </w:p>
    <w:p w14:paraId="46541B2A" w14:textId="77777777" w:rsidR="00A53B5F" w:rsidRDefault="00A53B5F">
      <w:pPr>
        <w:pStyle w:val="NoteLevel21"/>
        <w:numPr>
          <w:ilvl w:val="0"/>
          <w:numId w:val="0"/>
          <w:ins w:id="31" w:author="Peter Huson" w:date="2014-03-14T16:18:00Z"/>
        </w:numPr>
        <w:ind w:left="1080" w:hanging="360"/>
        <w:rPr>
          <w:ins w:id="32" w:author="Peter Huson" w:date="2014-03-14T16:18:00Z"/>
        </w:rPr>
        <w:pPrChange w:id="33" w:author="Peter Huson" w:date="2014-03-14T16:18:00Z">
          <w:pPr>
            <w:pStyle w:val="NoteLevel21"/>
            <w:ind w:left="0"/>
          </w:pPr>
        </w:pPrChange>
      </w:pPr>
    </w:p>
    <w:p w14:paraId="23A30721" w14:textId="77777777" w:rsidR="00A53B5F" w:rsidRDefault="00A53B5F">
      <w:pPr>
        <w:pStyle w:val="NoteLevel21"/>
        <w:numPr>
          <w:ilvl w:val="0"/>
          <w:numId w:val="0"/>
        </w:numPr>
        <w:ind w:left="1080" w:hanging="360"/>
        <w:pPrChange w:id="34" w:author="Peter Huson" w:date="2014-03-14T16:18:00Z">
          <w:pPr>
            <w:pStyle w:val="NoteLevel21"/>
            <w:numPr>
              <w:ilvl w:val="0"/>
              <w:numId w:val="0"/>
            </w:numPr>
            <w:tabs>
              <w:tab w:val="clear" w:pos="720"/>
            </w:tabs>
            <w:ind w:left="0" w:firstLine="0"/>
          </w:pPr>
        </w:pPrChange>
      </w:pPr>
    </w:p>
    <w:p w14:paraId="405553E8" w14:textId="77777777" w:rsidR="00A53B5F" w:rsidRPr="004C1FAD" w:rsidRDefault="00A53B5F" w:rsidP="004C1FAD">
      <w:pPr>
        <w:pStyle w:val="NoteLevel21"/>
        <w:numPr>
          <w:numberingChange w:id="35" w:author="Peter Huson" w:date="2014-03-14T16:15:00Z" w:original=""/>
        </w:numPr>
      </w:pPr>
      <w:r w:rsidRPr="004C1FAD">
        <w:t>Host to many successful</w:t>
      </w:r>
      <w:ins w:id="36" w:author="Peter Huson" w:date="2014-03-14T16:23:00Z">
        <w:r>
          <w:t xml:space="preserve"> past</w:t>
        </w:r>
      </w:ins>
      <w:r w:rsidRPr="004C1FAD">
        <w:t xml:space="preserve"> events</w:t>
      </w:r>
      <w:del w:id="37" w:author="Peter Huson" w:date="2014-03-14T16:23:00Z">
        <w:r w:rsidRPr="004C1FAD" w:rsidDel="00B32F8B">
          <w:delText xml:space="preserve"> in the past</w:delText>
        </w:r>
      </w:del>
      <w:r w:rsidRPr="004C1FAD">
        <w:t xml:space="preserve">, Cook’s Valley Campground </w:t>
      </w:r>
      <w:del w:id="38" w:author="Peter Huson" w:date="2014-03-14T16:20:00Z">
        <w:r w:rsidRPr="004C1FAD" w:rsidDel="00B32F8B">
          <w:delText>offers</w:delText>
        </w:r>
      </w:del>
      <w:ins w:id="39" w:author="Peter Huson" w:date="2014-03-14T16:20:00Z">
        <w:r>
          <w:t>boasts</w:t>
        </w:r>
      </w:ins>
      <w:r w:rsidRPr="004C1FAD">
        <w:t xml:space="preserve"> an incred</w:t>
      </w:r>
      <w:ins w:id="40" w:author="Peter Huson" w:date="2014-03-14T16:20:00Z">
        <w:r>
          <w:t>i</w:t>
        </w:r>
      </w:ins>
      <w:del w:id="41" w:author="Peter Huson" w:date="2014-03-14T16:20:00Z">
        <w:r w:rsidRPr="004C1FAD" w:rsidDel="00B32F8B">
          <w:delText>i</w:delText>
        </w:r>
      </w:del>
      <w:r w:rsidRPr="004C1FAD">
        <w:t>b</w:t>
      </w:r>
      <w:ins w:id="42" w:author="Peter Huson" w:date="2014-03-14T16:20:00Z">
        <w:r>
          <w:t>l</w:t>
        </w:r>
      </w:ins>
      <w:del w:id="43" w:author="Peter Huson" w:date="2014-03-14T16:20:00Z">
        <w:r w:rsidRPr="004C1FAD" w:rsidDel="00B32F8B">
          <w:delText>ly</w:delText>
        </w:r>
      </w:del>
      <w:ins w:id="44" w:author="Peter Huson" w:date="2014-03-14T16:20:00Z">
        <w:r>
          <w:t>e</w:t>
        </w:r>
      </w:ins>
      <w:r w:rsidRPr="004C1FAD">
        <w:t xml:space="preserve"> remote </w:t>
      </w:r>
      <w:del w:id="45" w:author="Peter Huson" w:date="2014-03-14T16:20:00Z">
        <w:r w:rsidRPr="004C1FAD" w:rsidDel="00B32F8B">
          <w:delText xml:space="preserve">feeling </w:delText>
        </w:r>
      </w:del>
      <w:r w:rsidRPr="004C1FAD">
        <w:t>setting</w:t>
      </w:r>
      <w:del w:id="46" w:author="Peter Huson" w:date="2014-03-14T16:20:00Z">
        <w:r w:rsidRPr="004C1FAD" w:rsidDel="00B32F8B">
          <w:delText>,</w:delText>
        </w:r>
      </w:del>
      <w:r w:rsidRPr="004C1FAD">
        <w:t xml:space="preserve"> with optimal accessibility</w:t>
      </w:r>
      <w:ins w:id="47" w:author="Peter Huson" w:date="2014-03-14T16:20:00Z">
        <w:r>
          <w:t xml:space="preserve">.  </w:t>
        </w:r>
      </w:ins>
      <w:del w:id="48" w:author="Peter Huson" w:date="2014-03-14T16:21:00Z">
        <w:r w:rsidRPr="004C1FAD" w:rsidDel="00B32F8B">
          <w:delText xml:space="preserve"> that is sure to offer</w:delText>
        </w:r>
      </w:del>
      <w:ins w:id="49" w:author="Peter Huson" w:date="2014-03-14T16:23:00Z">
        <w:r>
          <w:t xml:space="preserve">The Campground </w:t>
        </w:r>
      </w:ins>
      <w:ins w:id="50" w:author="Peter Huson" w:date="2014-03-14T16:21:00Z">
        <w:r>
          <w:t>offers</w:t>
        </w:r>
      </w:ins>
      <w:r w:rsidRPr="004C1FAD">
        <w:t xml:space="preserve"> a unique </w:t>
      </w:r>
      <w:ins w:id="51" w:author="Peter Huson" w:date="2014-03-14T16:21:00Z">
        <w:r>
          <w:t xml:space="preserve">and safe </w:t>
        </w:r>
      </w:ins>
      <w:r w:rsidRPr="004C1FAD">
        <w:t>experience for both</w:t>
      </w:r>
      <w:ins w:id="52" w:author="Peter Huson" w:date="2014-03-14T16:21:00Z">
        <w:r>
          <w:t xml:space="preserve"> newcomers and</w:t>
        </w:r>
      </w:ins>
      <w:r w:rsidRPr="004C1FAD">
        <w:t xml:space="preserve"> well-seasoned festival campers</w:t>
      </w:r>
      <w:del w:id="53" w:author="Peter Huson" w:date="2014-03-14T16:21:00Z">
        <w:r w:rsidRPr="004C1FAD" w:rsidDel="00B32F8B">
          <w:delText xml:space="preserve"> and the most outdoorsy-challenged newcomers</w:delText>
        </w:r>
      </w:del>
      <w:r w:rsidRPr="004C1FAD">
        <w:t xml:space="preserve"> alike. </w:t>
      </w:r>
      <w:ins w:id="54" w:author="Peter Huson" w:date="2014-03-14T16:23:00Z">
        <w:r>
          <w:t xml:space="preserve">The Eel River </w:t>
        </w:r>
      </w:ins>
      <w:ins w:id="55" w:author="Peter Huson" w:date="2014-03-14T16:24:00Z">
        <w:r>
          <w:t xml:space="preserve">runs through </w:t>
        </w:r>
      </w:ins>
      <w:r w:rsidRPr="004C1FAD">
        <w:t xml:space="preserve">Cook’s Valley </w:t>
      </w:r>
      <w:ins w:id="56" w:author="Peter Huson" w:date="2014-03-14T16:24:00Z">
        <w:r>
          <w:t xml:space="preserve">and </w:t>
        </w:r>
      </w:ins>
      <w:r w:rsidRPr="004C1FAD">
        <w:t xml:space="preserve">features deep swimming holes, </w:t>
      </w:r>
      <w:del w:id="57" w:author="Peter Huson" w:date="2014-03-14T16:22:00Z">
        <w:r w:rsidRPr="004C1FAD" w:rsidDel="00B32F8B">
          <w:delText xml:space="preserve">large &amp; open </w:delText>
        </w:r>
      </w:del>
      <w:ins w:id="58" w:author="Peter Huson" w:date="2014-03-14T16:22:00Z">
        <w:r>
          <w:t xml:space="preserve">expansive and </w:t>
        </w:r>
      </w:ins>
      <w:r w:rsidRPr="004C1FAD">
        <w:t>landscaped grass</w:t>
      </w:r>
      <w:ins w:id="59" w:author="Peter Huson" w:date="2014-03-14T16:22:00Z">
        <w:r>
          <w:t>y</w:t>
        </w:r>
      </w:ins>
      <w:r w:rsidRPr="004C1FAD">
        <w:t xml:space="preserve"> areas</w:t>
      </w:r>
      <w:ins w:id="60" w:author="Peter Huson" w:date="2014-03-14T16:24:00Z">
        <w:r>
          <w:t xml:space="preserve"> are available for lounging</w:t>
        </w:r>
      </w:ins>
      <w:ins w:id="61" w:author="Peter Huson" w:date="2014-03-14T16:22:00Z">
        <w:r>
          <w:t>,</w:t>
        </w:r>
      </w:ins>
      <w:r w:rsidRPr="004C1FAD">
        <w:t xml:space="preserve"> and the largest Redwood grove in the valley</w:t>
      </w:r>
      <w:ins w:id="62" w:author="Peter Huson" w:date="2014-03-14T16:25:00Z">
        <w:r>
          <w:t xml:space="preserve"> is</w:t>
        </w:r>
      </w:ins>
      <w:r w:rsidRPr="004C1FAD">
        <w:t xml:space="preserve"> </w:t>
      </w:r>
      <w:del w:id="63" w:author="Peter Huson" w:date="2014-03-14T16:22:00Z">
        <w:r w:rsidRPr="004C1FAD" w:rsidDel="00B32F8B">
          <w:delText xml:space="preserve">designated </w:delText>
        </w:r>
      </w:del>
      <w:ins w:id="64" w:author="Peter Huson" w:date="2014-03-14T16:22:00Z">
        <w:r>
          <w:t xml:space="preserve">used </w:t>
        </w:r>
      </w:ins>
      <w:r w:rsidRPr="004C1FAD">
        <w:t xml:space="preserve">for </w:t>
      </w:r>
      <w:ins w:id="65" w:author="Peter Huson" w:date="2014-03-14T16:22:00Z">
        <w:r>
          <w:t xml:space="preserve">camping.  </w:t>
        </w:r>
      </w:ins>
      <w:del w:id="66" w:author="Peter Huson" w:date="2014-03-14T16:22:00Z">
        <w:r w:rsidRPr="004C1FAD" w:rsidDel="00B32F8B">
          <w:delText>safe camping.</w:delText>
        </w:r>
      </w:del>
    </w:p>
    <w:p w14:paraId="2480B9BC" w14:textId="77777777" w:rsidR="00A53B5F" w:rsidRPr="004C1FAD" w:rsidRDefault="00A53B5F" w:rsidP="004C1FAD">
      <w:pPr>
        <w:pStyle w:val="NoteLevel11"/>
        <w:numPr>
          <w:numberingChange w:id="67" w:author="Peter Huson" w:date="2014-03-14T16:15:00Z" w:original=""/>
        </w:numPr>
      </w:pPr>
    </w:p>
    <w:p w14:paraId="79621B97" w14:textId="77777777" w:rsidR="00A53B5F" w:rsidRDefault="00A53B5F" w:rsidP="004C1FAD">
      <w:pPr>
        <w:pStyle w:val="NoteLevel11"/>
        <w:numPr>
          <w:numberingChange w:id="68" w:author="Peter Huson" w:date="2014-03-14T16:15:00Z" w:original=""/>
        </w:numPr>
      </w:pPr>
      <w:r>
        <w:rPr>
          <w:b/>
        </w:rPr>
        <w:t>ABOUT US</w:t>
      </w:r>
    </w:p>
    <w:p w14:paraId="43C955D5" w14:textId="77777777" w:rsidR="00A53B5F" w:rsidRDefault="00A53B5F" w:rsidP="004C1FAD">
      <w:pPr>
        <w:pStyle w:val="NoteLevel21"/>
        <w:numPr>
          <w:numberingChange w:id="69" w:author="Peter Huson" w:date="2014-03-14T16:15:00Z" w:original=""/>
        </w:numPr>
      </w:pPr>
      <w:r w:rsidRPr="004C1FAD">
        <w:t xml:space="preserve">Northern Nights Music Festival is a 3-day celebration of music, art, food and </w:t>
      </w:r>
      <w:del w:id="70" w:author="Peter Huson" w:date="2014-03-14T16:26:00Z">
        <w:r w:rsidRPr="004C1FAD" w:rsidDel="00011748">
          <w:delText>local</w:delText>
        </w:r>
      </w:del>
      <w:ins w:id="71" w:author="Peter Huson" w:date="2014-03-14T16:26:00Z">
        <w:r>
          <w:t>culture</w:t>
        </w:r>
      </w:ins>
      <w:ins w:id="72" w:author="Peter Huson" w:date="2014-03-14T16:25:00Z">
        <w:r>
          <w:t>.</w:t>
        </w:r>
      </w:ins>
      <w:r w:rsidRPr="004C1FAD">
        <w:t xml:space="preserve"> </w:t>
      </w:r>
      <w:ins w:id="73" w:author="Peter Huson" w:date="2014-03-14T16:26:00Z">
        <w:r>
          <w:t xml:space="preserve"> </w:t>
        </w:r>
      </w:ins>
      <w:del w:id="74" w:author="Peter Huson" w:date="2014-03-14T16:25:00Z">
        <w:r w:rsidRPr="004C1FAD" w:rsidDel="00011748">
          <w:delText>culture.</w:delText>
        </w:r>
      </w:del>
      <w:del w:id="75" w:author="Peter Huson" w:date="2014-03-14T16:26:00Z">
        <w:r w:rsidRPr="004C1FAD" w:rsidDel="00011748">
          <w:delText xml:space="preserve"> </w:delText>
        </w:r>
      </w:del>
      <w:r w:rsidRPr="004C1FAD">
        <w:t xml:space="preserve">The event </w:t>
      </w:r>
      <w:del w:id="76" w:author="Peter Huson" w:date="2014-03-14T16:26:00Z">
        <w:r w:rsidRPr="004C1FAD" w:rsidDel="00011748">
          <w:delText xml:space="preserve">will take </w:delText>
        </w:r>
      </w:del>
      <w:ins w:id="77" w:author="Peter Huson" w:date="2014-03-14T16:26:00Z">
        <w:r>
          <w:t xml:space="preserve">takes </w:t>
        </w:r>
      </w:ins>
      <w:r w:rsidRPr="004C1FAD">
        <w:t>place</w:t>
      </w:r>
      <w:ins w:id="78" w:author="Peter Huson" w:date="2014-03-14T16:27:00Z">
        <w:r>
          <w:t xml:space="preserve"> </w:t>
        </w:r>
      </w:ins>
      <w:del w:id="79" w:author="Peter Huson" w:date="2014-03-14T16:27:00Z">
        <w:r w:rsidRPr="004C1FAD" w:rsidDel="00011748">
          <w:delText xml:space="preserve"> on</w:delText>
        </w:r>
      </w:del>
      <w:ins w:id="80" w:author="Peter Huson" w:date="2014-03-14T16:27:00Z">
        <w:r>
          <w:t>at</w:t>
        </w:r>
      </w:ins>
      <w:r w:rsidRPr="004C1FAD">
        <w:t> </w:t>
      </w:r>
      <w:r w:rsidRPr="004C1FAD">
        <w:rPr>
          <w:b/>
          <w:bCs/>
        </w:rPr>
        <w:t>Cook’s Valley Campground</w:t>
      </w:r>
      <w:r w:rsidRPr="004C1FAD">
        <w:t xml:space="preserve"> on July 19th – July 21st 2013, </w:t>
      </w:r>
      <w:del w:id="81" w:author="Peter Huson" w:date="2014-03-14T16:26:00Z">
        <w:r w:rsidRPr="004C1FAD" w:rsidDel="00011748">
          <w:delText>at</w:delText>
        </w:r>
      </w:del>
      <w:ins w:id="82" w:author="Peter Huson" w:date="2014-03-14T16:26:00Z">
        <w:r>
          <w:t>a</w:t>
        </w:r>
      </w:ins>
      <w:r w:rsidRPr="004C1FAD">
        <w:t xml:space="preserve"> locale </w:t>
      </w:r>
      <w:del w:id="83" w:author="Peter Huson" w:date="2014-03-14T16:27:00Z">
        <w:r w:rsidRPr="004C1FAD" w:rsidDel="00011748">
          <w:delText>which has also played host to</w:delText>
        </w:r>
      </w:del>
      <w:ins w:id="84" w:author="Peter Huson" w:date="2014-03-14T16:27:00Z">
        <w:r>
          <w:t>that has hosted highly</w:t>
        </w:r>
      </w:ins>
      <w:del w:id="85" w:author="Peter Huson" w:date="2014-03-14T16:27:00Z">
        <w:r w:rsidRPr="004C1FAD" w:rsidDel="00011748">
          <w:delText xml:space="preserve"> various</w:delText>
        </w:r>
      </w:del>
      <w:r w:rsidRPr="004C1FAD">
        <w:t xml:space="preserve"> acclaimed music festivals </w:t>
      </w:r>
      <w:del w:id="86" w:author="Peter Huson" w:date="2014-03-14T16:27:00Z">
        <w:r w:rsidRPr="004C1FAD" w:rsidDel="00011748">
          <w:delText xml:space="preserve">over </w:delText>
        </w:r>
      </w:del>
      <w:ins w:id="87" w:author="Peter Huson" w:date="2014-03-14T16:27:00Z">
        <w:r>
          <w:t xml:space="preserve">for more than </w:t>
        </w:r>
      </w:ins>
      <w:del w:id="88" w:author="Peter Huson" w:date="2014-03-14T16:27:00Z">
        <w:r w:rsidRPr="004C1FAD" w:rsidDel="00011748">
          <w:delText xml:space="preserve">the past </w:delText>
        </w:r>
      </w:del>
      <w:r w:rsidRPr="004C1FAD">
        <w:t>20 years.</w:t>
      </w:r>
    </w:p>
    <w:p w14:paraId="1DEEAE76" w14:textId="77777777" w:rsidR="00A53B5F" w:rsidRPr="004C1FAD" w:rsidRDefault="00A53B5F">
      <w:pPr>
        <w:pStyle w:val="NoteLevel21"/>
        <w:numPr>
          <w:ilvl w:val="0"/>
          <w:numId w:val="0"/>
          <w:ins w:id="89" w:author="Peter Huson" w:date="2014-03-14T16:25:00Z"/>
        </w:numPr>
        <w:ind w:left="720"/>
        <w:rPr>
          <w:ins w:id="90" w:author="Peter Huson" w:date="2014-03-14T16:25:00Z"/>
        </w:rPr>
        <w:pPrChange w:id="91" w:author="Peter Huson" w:date="2014-03-14T16:25:00Z">
          <w:pPr>
            <w:pStyle w:val="NoteLevel21"/>
            <w:numPr>
              <w:ilvl w:val="0"/>
              <w:numId w:val="0"/>
            </w:numPr>
            <w:tabs>
              <w:tab w:val="clear" w:pos="720"/>
            </w:tabs>
            <w:ind w:left="0" w:firstLine="0"/>
          </w:pPr>
        </w:pPrChange>
      </w:pPr>
    </w:p>
    <w:p w14:paraId="68A7B5CA" w14:textId="77777777" w:rsidR="00A53B5F" w:rsidRDefault="00A53B5F">
      <w:pPr>
        <w:pStyle w:val="NoteLevel21"/>
        <w:numPr>
          <w:ins w:id="92" w:author="Peter Huson" w:date="2014-03-14T16:28:00Z"/>
        </w:numPr>
        <w:rPr>
          <w:ins w:id="93" w:author="Peter Huson" w:date="2014-03-14T16:48:00Z"/>
        </w:rPr>
        <w:pPrChange w:id="94" w:author="Peter Huson" w:date="2014-03-14T16:28:00Z">
          <w:pPr>
            <w:pStyle w:val="NoteLevel21"/>
            <w:ind w:left="0"/>
          </w:pPr>
        </w:pPrChange>
      </w:pPr>
      <w:r w:rsidRPr="004C1FAD">
        <w:rPr>
          <w:b/>
          <w:bCs/>
        </w:rPr>
        <w:t>Our mission:</w:t>
      </w:r>
      <w:r w:rsidRPr="004C1FAD">
        <w:t> </w:t>
      </w:r>
      <w:ins w:id="95" w:author="Peter Huson" w:date="2014-03-14T16:27:00Z">
        <w:r w:rsidRPr="004C1FAD" w:rsidDel="00011748">
          <w:t xml:space="preserve"> </w:t>
        </w:r>
        <w:r>
          <w:t>T</w:t>
        </w:r>
      </w:ins>
      <w:del w:id="96" w:author="Peter Huson" w:date="2014-03-14T16:27:00Z">
        <w:r w:rsidRPr="004C1FAD" w:rsidDel="00011748">
          <w:delText>t</w:delText>
        </w:r>
      </w:del>
      <w:r w:rsidRPr="004C1FAD">
        <w:t xml:space="preserve">o produce an annual event based on a strong understanding &amp; </w:t>
      </w:r>
      <w:del w:id="97" w:author="Peter Huson" w:date="2014-03-14T16:45:00Z">
        <w:r w:rsidRPr="004C1FAD" w:rsidDel="00CC4523">
          <w:delText xml:space="preserve">ever </w:delText>
        </w:r>
      </w:del>
      <w:r w:rsidRPr="004C1FAD">
        <w:t>passionate support system of emerging underground music industries – featuring sought out producers &amp; DJs, both regionally and from around the globe.</w:t>
      </w:r>
      <w:ins w:id="98" w:author="Peter Huson" w:date="2014-03-14T16:28:00Z">
        <w:r>
          <w:t xml:space="preserve">  </w:t>
        </w:r>
      </w:ins>
      <w:del w:id="99" w:author="Peter Huson" w:date="2014-03-14T16:28:00Z">
        <w:r w:rsidRPr="004C1FAD" w:rsidDel="00011748">
          <w:br/>
        </w:r>
      </w:del>
      <w:r w:rsidRPr="004C1FAD">
        <w:t>All</w:t>
      </w:r>
      <w:ins w:id="100" w:author="Peter Huson" w:date="2014-03-14T16:45:00Z">
        <w:r>
          <w:t xml:space="preserve"> this takes</w:t>
        </w:r>
      </w:ins>
      <w:del w:id="101" w:author="Peter Huson" w:date="2014-03-14T16:45:00Z">
        <w:r w:rsidRPr="004C1FAD" w:rsidDel="00CC4523">
          <w:delText xml:space="preserve"> taking</w:delText>
        </w:r>
      </w:del>
      <w:r w:rsidRPr="004C1FAD">
        <w:t xml:space="preserve"> place</w:t>
      </w:r>
      <w:del w:id="102" w:author="Peter Huson" w:date="2014-03-14T16:46:00Z">
        <w:r w:rsidRPr="004C1FAD" w:rsidDel="00CC4523">
          <w:delText xml:space="preserve"> within the surroundings of</w:delText>
        </w:r>
      </w:del>
      <w:ins w:id="103" w:author="Peter Huson" w:date="2014-03-14T16:46:00Z">
        <w:r>
          <w:t xml:space="preserve"> surrounded by</w:t>
        </w:r>
      </w:ins>
      <w:r w:rsidRPr="004C1FAD">
        <w:t> </w:t>
      </w:r>
      <w:r w:rsidRPr="004C1FAD">
        <w:rPr>
          <w:b/>
          <w:bCs/>
        </w:rPr>
        <w:t>California’s Redwood Forest sanctuary</w:t>
      </w:r>
      <w:del w:id="104" w:author="Peter Huson" w:date="2014-03-14T16:46:00Z">
        <w:r w:rsidRPr="004C1FAD" w:rsidDel="00CC4523">
          <w:delText xml:space="preserve">: </w:delText>
        </w:r>
      </w:del>
      <w:ins w:id="105" w:author="Peter Huson" w:date="2014-03-14T16:46:00Z">
        <w:r>
          <w:t xml:space="preserve">, </w:t>
        </w:r>
      </w:ins>
      <w:r w:rsidRPr="004C1FAD">
        <w:t xml:space="preserve">a setting of unparalleled beauty that </w:t>
      </w:r>
      <w:ins w:id="106" w:author="Peter Huson" w:date="2014-03-14T16:48:00Z">
        <w:r w:rsidRPr="004C1FAD">
          <w:t>enchant</w:t>
        </w:r>
        <w:r>
          <w:t>s</w:t>
        </w:r>
        <w:r w:rsidRPr="004C1FAD">
          <w:t xml:space="preserve"> the senses of </w:t>
        </w:r>
        <w:r>
          <w:t xml:space="preserve">each attendee and </w:t>
        </w:r>
      </w:ins>
      <w:del w:id="107" w:author="Peter Huson" w:date="2014-03-14T16:47:00Z">
        <w:r w:rsidRPr="004C1FAD" w:rsidDel="00CC4523">
          <w:delText xml:space="preserve">will </w:delText>
        </w:r>
      </w:del>
      <w:r w:rsidRPr="004C1FAD">
        <w:t>highlight</w:t>
      </w:r>
      <w:ins w:id="108" w:author="Peter Huson" w:date="2014-03-14T16:47:00Z">
        <w:r>
          <w:t>s</w:t>
        </w:r>
      </w:ins>
      <w:r w:rsidRPr="004C1FAD">
        <w:t xml:space="preserve"> </w:t>
      </w:r>
      <w:del w:id="109" w:author="Peter Huson" w:date="2014-03-14T16:48:00Z">
        <w:r w:rsidRPr="004C1FAD" w:rsidDel="00CC4523">
          <w:delText xml:space="preserve">both the </w:delText>
        </w:r>
      </w:del>
      <w:del w:id="110" w:author="Peter Huson" w:date="2014-03-14T16:47:00Z">
        <w:r w:rsidRPr="004C1FAD" w:rsidDel="00CC4523">
          <w:delText xml:space="preserve">venue’s and community’s </w:delText>
        </w:r>
      </w:del>
      <w:del w:id="111" w:author="Peter Huson" w:date="2014-03-14T16:48:00Z">
        <w:r w:rsidRPr="004C1FAD" w:rsidDel="00CC4523">
          <w:delText>rich festival history &amp;</w:delText>
        </w:r>
      </w:del>
      <w:del w:id="112" w:author="Peter Huson" w:date="2014-03-14T16:47:00Z">
        <w:r w:rsidRPr="004C1FAD" w:rsidDel="00CC4523">
          <w:delText xml:space="preserve"> enchant the individual senses of all those in attendance</w:delText>
        </w:r>
      </w:del>
      <w:del w:id="113" w:author="Peter Huson" w:date="2014-03-14T16:48:00Z">
        <w:r w:rsidRPr="004C1FAD" w:rsidDel="00CC4523">
          <w:delText>.</w:delText>
        </w:r>
        <w:r w:rsidRPr="004C1FAD" w:rsidDel="00CC4523">
          <w:br/>
        </w:r>
      </w:del>
      <w:ins w:id="114" w:author="Peter Huson" w:date="2014-03-14T16:48:00Z">
        <w:r>
          <w:t>the rich festival history of the region.</w:t>
        </w:r>
      </w:ins>
    </w:p>
    <w:p w14:paraId="04F5E6D2" w14:textId="77777777" w:rsidR="00A53B5F" w:rsidRDefault="00A53B5F" w:rsidP="00CC4523">
      <w:pPr>
        <w:pStyle w:val="NoteLevel21"/>
        <w:numPr>
          <w:ilvl w:val="0"/>
          <w:numId w:val="0"/>
          <w:ins w:id="115" w:author="Peter Huson" w:date="2014-03-14T16:48:00Z"/>
        </w:numPr>
        <w:rPr>
          <w:ins w:id="116" w:author="Peter Huson" w:date="2014-03-14T16:48:00Z"/>
          <w:b/>
          <w:bCs/>
        </w:rPr>
      </w:pPr>
    </w:p>
    <w:p w14:paraId="68A4B0FF" w14:textId="77777777" w:rsidR="00A53B5F" w:rsidRPr="004C1FAD" w:rsidRDefault="00A53B5F">
      <w:pPr>
        <w:pStyle w:val="NoteLevel21"/>
        <w:numPr>
          <w:ins w:id="117" w:author="Peter Huson" w:date="2014-03-14T16:48:00Z"/>
        </w:numPr>
        <w:pPrChange w:id="118" w:author="Peter Huson" w:date="2014-03-14T16:28:00Z">
          <w:pPr>
            <w:pStyle w:val="NoteLevel21"/>
            <w:ind w:left="0"/>
          </w:pPr>
        </w:pPrChange>
      </w:pPr>
      <w:r w:rsidRPr="004C1FAD">
        <w:rPr>
          <w:b/>
          <w:bCs/>
        </w:rPr>
        <w:t>Our collective hope:</w:t>
      </w:r>
      <w:r w:rsidRPr="004C1FAD">
        <w:t> </w:t>
      </w:r>
      <w:ins w:id="119" w:author="Peter Huson" w:date="2014-03-14T16:49:00Z">
        <w:r>
          <w:t>creating</w:t>
        </w:r>
      </w:ins>
      <w:del w:id="120" w:author="Peter Huson" w:date="2014-03-14T16:49:00Z">
        <w:r w:rsidRPr="004C1FAD" w:rsidDel="00CC4523">
          <w:delText>to create</w:delText>
        </w:r>
      </w:del>
      <w:r w:rsidRPr="004C1FAD">
        <w:t xml:space="preserve"> a premiere destination festival</w:t>
      </w:r>
      <w:ins w:id="121" w:author="Peter Huson" w:date="2014-03-14T16:52:00Z">
        <w:r>
          <w:t xml:space="preserve"> along the </w:t>
        </w:r>
        <w:r w:rsidRPr="00A53B5F">
          <w:rPr>
            <w:b/>
            <w:rPrChange w:id="122" w:author="Peter Huson" w:date="2014-03-14T16:52:00Z">
              <w:rPr/>
            </w:rPrChange>
          </w:rPr>
          <w:t>Eel River</w:t>
        </w:r>
      </w:ins>
      <w:r w:rsidRPr="004C1FAD">
        <w:t xml:space="preserve"> that </w:t>
      </w:r>
      <w:del w:id="123" w:author="Peter Huson" w:date="2014-03-14T16:50:00Z">
        <w:r w:rsidRPr="004C1FAD" w:rsidDel="00CC4523">
          <w:delText>offers</w:delText>
        </w:r>
      </w:del>
      <w:ins w:id="124" w:author="Peter Huson" w:date="2014-03-14T16:50:00Z">
        <w:r>
          <w:t>encourages attendees to</w:t>
        </w:r>
      </w:ins>
      <w:del w:id="125" w:author="Peter Huson" w:date="2014-03-14T16:50:00Z">
        <w:r w:rsidRPr="004C1FAD" w:rsidDel="00CC4523">
          <w:delText xml:space="preserve"> </w:delText>
        </w:r>
      </w:del>
      <w:del w:id="126" w:author="Peter Huson" w:date="2014-03-14T16:49:00Z">
        <w:r w:rsidRPr="004C1FAD" w:rsidDel="00CC4523">
          <w:delText xml:space="preserve">a rare </w:delText>
        </w:r>
      </w:del>
      <w:del w:id="127" w:author="Peter Huson" w:date="2014-03-14T16:50:00Z">
        <w:r w:rsidRPr="004C1FAD" w:rsidDel="00CC4523">
          <w:delText>opportunity to</w:delText>
        </w:r>
      </w:del>
      <w:r w:rsidRPr="004C1FAD">
        <w:t xml:space="preserve"> embrace a truly Californian experience.</w:t>
      </w:r>
      <w:del w:id="128" w:author="Peter Huson" w:date="2014-03-14T16:52:00Z">
        <w:r w:rsidRPr="004C1FAD" w:rsidDel="00CC4523">
          <w:br/>
        </w:r>
      </w:del>
      <w:ins w:id="129" w:author="Peter Huson" w:date="2014-03-14T16:52:00Z">
        <w:r>
          <w:t xml:space="preserve">  </w:t>
        </w:r>
      </w:ins>
      <w:proofErr w:type="gramStart"/>
      <w:r w:rsidRPr="004C1FAD">
        <w:rPr>
          <w:b/>
          <w:bCs/>
        </w:rPr>
        <w:t>Lighting, sound</w:t>
      </w:r>
      <w:ins w:id="130" w:author="Peter Huson" w:date="2014-03-14T16:53:00Z">
        <w:r>
          <w:rPr>
            <w:b/>
            <w:bCs/>
          </w:rPr>
          <w:t>,</w:t>
        </w:r>
      </w:ins>
      <w:del w:id="131" w:author="Peter Huson" w:date="2014-03-14T16:50:00Z">
        <w:r w:rsidRPr="004C1FAD" w:rsidDel="00CC4523">
          <w:rPr>
            <w:b/>
            <w:bCs/>
          </w:rPr>
          <w:delText>,</w:delText>
        </w:r>
      </w:del>
      <w:r w:rsidRPr="004C1FAD">
        <w:rPr>
          <w:b/>
          <w:bCs/>
        </w:rPr>
        <w:t xml:space="preserve"> and stage production</w:t>
      </w:r>
      <w:ins w:id="132" w:author="Peter Huson" w:date="2014-03-14T16:53:00Z">
        <w:r>
          <w:rPr>
            <w:b/>
            <w:bCs/>
          </w:rPr>
          <w:t xml:space="preserve"> </w:t>
        </w:r>
        <w:r w:rsidRPr="00A53B5F">
          <w:rPr>
            <w:bCs/>
            <w:rPrChange w:id="133" w:author="Peter Huson" w:date="2014-03-14T16:53:00Z">
              <w:rPr>
                <w:b/>
                <w:bCs/>
              </w:rPr>
            </w:rPrChange>
          </w:rPr>
          <w:t>for multiple stages</w:t>
        </w:r>
      </w:ins>
      <w:r w:rsidRPr="004C1FAD">
        <w:rPr>
          <w:b/>
          <w:bCs/>
        </w:rPr>
        <w:t xml:space="preserve"> </w:t>
      </w:r>
      <w:del w:id="134" w:author="Peter Huson" w:date="2014-03-14T16:53:00Z">
        <w:r w:rsidRPr="004C1FAD" w:rsidDel="00CC4523">
          <w:rPr>
            <w:b/>
            <w:bCs/>
          </w:rPr>
          <w:delText xml:space="preserve">for the </w:delText>
        </w:r>
      </w:del>
      <w:del w:id="135" w:author="Peter Huson" w:date="2014-03-14T16:50:00Z">
        <w:r w:rsidRPr="004C1FAD" w:rsidDel="00CC4523">
          <w:rPr>
            <w:b/>
            <w:bCs/>
          </w:rPr>
          <w:delText xml:space="preserve">two </w:delText>
        </w:r>
      </w:del>
      <w:del w:id="136" w:author="Peter Huson" w:date="2014-03-14T16:53:00Z">
        <w:r w:rsidRPr="004C1FAD" w:rsidDel="00CC4523">
          <w:rPr>
            <w:b/>
            <w:bCs/>
          </w:rPr>
          <w:delText>stages</w:delText>
        </w:r>
      </w:del>
      <w:del w:id="137" w:author="Peter Huson" w:date="2014-03-14T16:52:00Z">
        <w:r w:rsidRPr="004C1FAD" w:rsidDel="00CC4523">
          <w:delText>, adjacent to the beautiful </w:delText>
        </w:r>
        <w:r w:rsidRPr="004C1FAD" w:rsidDel="00CC4523">
          <w:rPr>
            <w:b/>
            <w:bCs/>
          </w:rPr>
          <w:delText>Eel River</w:delText>
        </w:r>
        <w:r w:rsidRPr="004C1FAD" w:rsidDel="00CC4523">
          <w:delText>, will</w:delText>
        </w:r>
      </w:del>
      <w:ins w:id="138" w:author="Peter Huson" w:date="2014-03-14T16:52:00Z">
        <w:r>
          <w:t>are provided</w:t>
        </w:r>
      </w:ins>
      <w:del w:id="139" w:author="Peter Huson" w:date="2014-03-14T16:52:00Z">
        <w:r w:rsidRPr="004C1FAD" w:rsidDel="00CC4523">
          <w:delText xml:space="preserve"> be provided</w:delText>
        </w:r>
      </w:del>
      <w:r w:rsidRPr="004C1FAD">
        <w:t xml:space="preserve"> </w:t>
      </w:r>
      <w:del w:id="140" w:author="Peter Huson" w:date="2014-03-14T16:53:00Z">
        <w:r w:rsidRPr="004C1FAD" w:rsidDel="00CC4523">
          <w:delText xml:space="preserve">as a collaboration between the Bay </w:delText>
        </w:r>
      </w:del>
      <w:ins w:id="141" w:author="Peter Huson" w:date="2014-03-14T16:53:00Z">
        <w:r>
          <w:t xml:space="preserve">by SF Bay </w:t>
        </w:r>
      </w:ins>
      <w:r w:rsidRPr="004C1FAD">
        <w:t xml:space="preserve">Area’s finest production teams </w:t>
      </w:r>
      <w:del w:id="142" w:author="Peter Huson" w:date="2014-03-14T16:53:00Z">
        <w:r w:rsidRPr="004C1FAD" w:rsidDel="00CC4523">
          <w:delText xml:space="preserve">partnering </w:delText>
        </w:r>
      </w:del>
      <w:ins w:id="143" w:author="Peter Huson" w:date="2014-03-14T16:53:00Z">
        <w:r>
          <w:t>in collaboration</w:t>
        </w:r>
        <w:proofErr w:type="gramEnd"/>
        <w:r>
          <w:t xml:space="preserve"> </w:t>
        </w:r>
      </w:ins>
      <w:r w:rsidRPr="004C1FAD">
        <w:t xml:space="preserve">with </w:t>
      </w:r>
      <w:ins w:id="144" w:author="Peter Huson" w:date="2014-03-14T16:54:00Z">
        <w:r>
          <w:t xml:space="preserve">renowned </w:t>
        </w:r>
      </w:ins>
      <w:del w:id="145" w:author="Peter Huson" w:date="2014-03-14T16:54:00Z">
        <w:r w:rsidRPr="004C1FAD" w:rsidDel="00CC4523">
          <w:delText xml:space="preserve">experienced </w:delText>
        </w:r>
      </w:del>
      <w:r w:rsidRPr="004C1FAD">
        <w:t>Humboldt County</w:t>
      </w:r>
      <w:del w:id="146" w:author="Peter Huson" w:date="2014-03-14T16:53:00Z">
        <w:r w:rsidRPr="004C1FAD" w:rsidDel="00CC4523">
          <w:delText xml:space="preserve"> local</w:delText>
        </w:r>
      </w:del>
      <w:ins w:id="147" w:author="Peter Huson" w:date="2014-03-14T16:54:00Z">
        <w:r>
          <w:t xml:space="preserve"> promoters and producers</w:t>
        </w:r>
      </w:ins>
      <w:del w:id="148" w:author="Peter Huson" w:date="2014-03-14T16:53:00Z">
        <w:r w:rsidRPr="004C1FAD" w:rsidDel="00CC4523">
          <w:delText>s</w:delText>
        </w:r>
      </w:del>
      <w:r w:rsidRPr="004C1FAD">
        <w:t xml:space="preserve">. </w:t>
      </w:r>
      <w:ins w:id="149" w:author="Peter Huson" w:date="2014-03-14T16:54:00Z">
        <w:r>
          <w:t xml:space="preserve">Accompanying </w:t>
        </w:r>
      </w:ins>
      <w:del w:id="150" w:author="Peter Huson" w:date="2014-03-14T16:54:00Z">
        <w:r w:rsidRPr="004C1FAD" w:rsidDel="00CC4523">
          <w:delText xml:space="preserve">In addition to </w:delText>
        </w:r>
      </w:del>
      <w:proofErr w:type="gramStart"/>
      <w:r w:rsidRPr="004C1FAD">
        <w:t>world class</w:t>
      </w:r>
      <w:proofErr w:type="gramEnd"/>
      <w:r w:rsidRPr="004C1FAD">
        <w:t xml:space="preserve"> music acts</w:t>
      </w:r>
      <w:del w:id="151" w:author="Peter Huson" w:date="2014-03-14T16:55:00Z">
        <w:r w:rsidRPr="004C1FAD" w:rsidDel="00CC4523">
          <w:delText>, the festival will proudly</w:delText>
        </w:r>
      </w:del>
      <w:ins w:id="152" w:author="Peter Huson" w:date="2014-03-14T16:55:00Z">
        <w:r>
          <w:t xml:space="preserve"> are a collection of</w:t>
        </w:r>
      </w:ins>
      <w:del w:id="153" w:author="Peter Huson" w:date="2014-03-14T16:55:00Z">
        <w:r w:rsidRPr="004C1FAD" w:rsidDel="00CC4523">
          <w:delText xml:space="preserve"> feature </w:delText>
        </w:r>
      </w:del>
      <w:ins w:id="154" w:author="Peter Huson" w:date="2014-03-14T16:55:00Z">
        <w:r>
          <w:t xml:space="preserve"> </w:t>
        </w:r>
      </w:ins>
      <w:r w:rsidRPr="004C1FAD">
        <w:t xml:space="preserve">local and global </w:t>
      </w:r>
      <w:ins w:id="155" w:author="Peter Huson" w:date="2014-03-14T16:55:00Z">
        <w:r>
          <w:t xml:space="preserve">craft vendors, food &amp; beverage purveyors, </w:t>
        </w:r>
      </w:ins>
      <w:del w:id="156" w:author="Peter Huson" w:date="2014-03-14T16:55:00Z">
        <w:r w:rsidRPr="004C1FAD" w:rsidDel="00CC4523">
          <w:delText xml:space="preserve">arts and crafts, a selective collection of regional craft brews &amp; wines, </w:delText>
        </w:r>
      </w:del>
      <w:del w:id="157" w:author="Peter Huson" w:date="2014-03-14T16:56:00Z">
        <w:r w:rsidRPr="004C1FAD" w:rsidDel="00200E82">
          <w:delText xml:space="preserve">a </w:delText>
        </w:r>
      </w:del>
      <w:del w:id="158" w:author="Peter Huson" w:date="2014-03-14T16:55:00Z">
        <w:r w:rsidRPr="004C1FAD" w:rsidDel="00200E82">
          <w:delText xml:space="preserve">mindful </w:delText>
        </w:r>
      </w:del>
      <w:del w:id="159" w:author="Peter Huson" w:date="2014-03-14T16:56:00Z">
        <w:r w:rsidRPr="004C1FAD" w:rsidDel="00200E82">
          <w:delText>space</w:delText>
        </w:r>
      </w:del>
      <w:ins w:id="160" w:author="Peter Huson" w:date="2014-03-14T16:56:00Z">
        <w:r>
          <w:t>a</w:t>
        </w:r>
      </w:ins>
      <w:ins w:id="161" w:author="Peter Huson" w:date="2014-03-14T16:58:00Z">
        <w:r>
          <w:t xml:space="preserve">nd </w:t>
        </w:r>
      </w:ins>
      <w:ins w:id="162" w:author="Peter Huson" w:date="2014-03-14T16:56:00Z">
        <w:r>
          <w:t xml:space="preserve">yoga yard </w:t>
        </w:r>
      </w:ins>
      <w:ins w:id="163" w:author="Peter Huson" w:date="2014-03-14T16:58:00Z">
        <w:r>
          <w:t xml:space="preserve">built </w:t>
        </w:r>
      </w:ins>
      <w:ins w:id="164" w:author="Peter Huson" w:date="2014-03-14T16:56:00Z">
        <w:r>
          <w:t xml:space="preserve">to host teachers </w:t>
        </w:r>
      </w:ins>
      <w:ins w:id="165" w:author="Peter Huson" w:date="2014-03-14T16:58:00Z">
        <w:r>
          <w:t>from around the US</w:t>
        </w:r>
      </w:ins>
      <w:del w:id="166" w:author="Peter Huson" w:date="2014-03-14T16:58:00Z">
        <w:r w:rsidRPr="004C1FAD" w:rsidDel="00200E82">
          <w:delText xml:space="preserve"> for yoga and guided meditation, organic food offerings, and local vendors</w:delText>
        </w:r>
      </w:del>
      <w:r w:rsidRPr="004C1FAD">
        <w:t>.</w:t>
      </w:r>
    </w:p>
    <w:p w14:paraId="11271502" w14:textId="77777777" w:rsidR="00A53B5F" w:rsidRPr="00200E82" w:rsidRDefault="00A53B5F" w:rsidP="004C1FAD">
      <w:pPr>
        <w:pStyle w:val="NoteLevel21"/>
        <w:numPr>
          <w:numberingChange w:id="167" w:author="Peter Huson" w:date="2014-03-14T16:15:00Z" w:original=""/>
        </w:numPr>
      </w:pPr>
      <w:ins w:id="168" w:author="Peter Huson" w:date="2014-03-14T16:59:00Z">
        <w:r>
          <w:rPr>
            <w:b/>
            <w:i/>
            <w:iCs/>
          </w:rPr>
          <w:t xml:space="preserve">Paying it forward: </w:t>
        </w:r>
      </w:ins>
      <w:del w:id="169" w:author="Peter Huson" w:date="2014-03-14T16:59:00Z">
        <w:r w:rsidRPr="00A53B5F" w:rsidDel="00200E82">
          <w:rPr>
            <w:iCs/>
            <w:rPrChange w:id="170" w:author="Peter Huson" w:date="2014-03-14T16:59:00Z">
              <w:rPr>
                <w:i/>
                <w:iCs/>
              </w:rPr>
            </w:rPrChange>
          </w:rPr>
          <w:delText>**</w:delText>
        </w:r>
      </w:del>
      <w:r w:rsidRPr="00A53B5F">
        <w:rPr>
          <w:iCs/>
          <w:rPrChange w:id="171" w:author="Peter Huson" w:date="2014-03-14T16:59:00Z">
            <w:rPr>
              <w:i/>
              <w:iCs/>
            </w:rPr>
          </w:rPrChange>
        </w:rPr>
        <w:t xml:space="preserve">In alignment with the </w:t>
      </w:r>
      <w:del w:id="172" w:author="Peter Huson" w:date="2014-03-14T17:00:00Z">
        <w:r w:rsidRPr="00A53B5F" w:rsidDel="00200E82">
          <w:rPr>
            <w:iCs/>
            <w:rPrChange w:id="173" w:author="Peter Huson" w:date="2014-03-14T16:59:00Z">
              <w:rPr>
                <w:i/>
                <w:iCs/>
              </w:rPr>
            </w:rPrChange>
          </w:rPr>
          <w:delText xml:space="preserve">history and </w:delText>
        </w:r>
      </w:del>
      <w:r w:rsidRPr="00A53B5F">
        <w:rPr>
          <w:iCs/>
          <w:rPrChange w:id="174" w:author="Peter Huson" w:date="2014-03-14T16:59:00Z">
            <w:rPr>
              <w:i/>
              <w:iCs/>
            </w:rPr>
          </w:rPrChange>
        </w:rPr>
        <w:t xml:space="preserve">tradition of previous festivals, </w:t>
      </w:r>
      <w:ins w:id="175" w:author="Peter Huson" w:date="2014-03-14T16:59:00Z">
        <w:r>
          <w:rPr>
            <w:iCs/>
          </w:rPr>
          <w:t xml:space="preserve">a portion of </w:t>
        </w:r>
      </w:ins>
      <w:del w:id="176" w:author="Peter Huson" w:date="2014-03-14T16:59:00Z">
        <w:r w:rsidRPr="00A53B5F" w:rsidDel="00200E82">
          <w:rPr>
            <w:iCs/>
            <w:rPrChange w:id="177" w:author="Peter Huson" w:date="2014-03-14T16:59:00Z">
              <w:rPr>
                <w:i/>
                <w:iCs/>
              </w:rPr>
            </w:rPrChange>
          </w:rPr>
          <w:delText xml:space="preserve">we will be donating a portion of both our </w:delText>
        </w:r>
      </w:del>
      <w:ins w:id="178" w:author="Peter Huson" w:date="2014-03-14T16:59:00Z">
        <w:r>
          <w:rPr>
            <w:iCs/>
          </w:rPr>
          <w:t xml:space="preserve">the </w:t>
        </w:r>
      </w:ins>
      <w:r w:rsidRPr="00A53B5F">
        <w:rPr>
          <w:iCs/>
          <w:rPrChange w:id="179" w:author="Peter Huson" w:date="2014-03-14T16:59:00Z">
            <w:rPr>
              <w:i/>
              <w:iCs/>
            </w:rPr>
          </w:rPrChange>
        </w:rPr>
        <w:t xml:space="preserve">proceeds from ticket </w:t>
      </w:r>
      <w:del w:id="180" w:author="Peter Huson" w:date="2014-03-14T16:59:00Z">
        <w:r w:rsidRPr="00A53B5F" w:rsidDel="00200E82">
          <w:rPr>
            <w:iCs/>
            <w:rPrChange w:id="181" w:author="Peter Huson" w:date="2014-03-14T16:59:00Z">
              <w:rPr>
                <w:i/>
                <w:iCs/>
              </w:rPr>
            </w:rPrChange>
          </w:rPr>
          <w:delText>&amp;</w:delText>
        </w:r>
      </w:del>
      <w:ins w:id="182" w:author="Peter Huson" w:date="2014-03-14T16:59:00Z">
        <w:r>
          <w:rPr>
            <w:iCs/>
          </w:rPr>
          <w:t>and</w:t>
        </w:r>
      </w:ins>
      <w:r w:rsidRPr="00A53B5F">
        <w:rPr>
          <w:iCs/>
          <w:rPrChange w:id="183" w:author="Peter Huson" w:date="2014-03-14T16:59:00Z">
            <w:rPr>
              <w:i/>
              <w:iCs/>
            </w:rPr>
          </w:rPrChange>
        </w:rPr>
        <w:t xml:space="preserve"> beverage sales</w:t>
      </w:r>
      <w:ins w:id="184" w:author="Peter Huson" w:date="2014-03-14T16:59:00Z">
        <w:r>
          <w:rPr>
            <w:iCs/>
          </w:rPr>
          <w:t xml:space="preserve"> </w:t>
        </w:r>
      </w:ins>
      <w:del w:id="185" w:author="Peter Huson" w:date="2014-03-14T16:59:00Z">
        <w:r w:rsidRPr="00A53B5F" w:rsidDel="00200E82">
          <w:rPr>
            <w:iCs/>
            <w:rPrChange w:id="186" w:author="Peter Huson" w:date="2014-03-14T16:59:00Z">
              <w:rPr>
                <w:i/>
                <w:iCs/>
              </w:rPr>
            </w:rPrChange>
          </w:rPr>
          <w:delText xml:space="preserve"> </w:delText>
        </w:r>
      </w:del>
      <w:ins w:id="187" w:author="Peter Huson" w:date="2014-03-14T16:59:00Z">
        <w:r>
          <w:rPr>
            <w:iCs/>
          </w:rPr>
          <w:t xml:space="preserve">are donated </w:t>
        </w:r>
      </w:ins>
      <w:r w:rsidRPr="00A53B5F">
        <w:rPr>
          <w:iCs/>
          <w:rPrChange w:id="188" w:author="Peter Huson" w:date="2014-03-14T16:59:00Z">
            <w:rPr>
              <w:i/>
              <w:iCs/>
            </w:rPr>
          </w:rPrChange>
        </w:rPr>
        <w:t>to the Mendocino and Humboldt school districts, non-profits, and environmental groups</w:t>
      </w:r>
      <w:ins w:id="189" w:author="Peter Huson" w:date="2014-03-14T17:00:00Z">
        <w:r>
          <w:rPr>
            <w:iCs/>
          </w:rPr>
          <w:t>.</w:t>
        </w:r>
      </w:ins>
      <w:del w:id="190" w:author="Peter Huson" w:date="2014-03-14T17:00:00Z">
        <w:r w:rsidRPr="00A53B5F" w:rsidDel="00200E82">
          <w:rPr>
            <w:iCs/>
            <w:rPrChange w:id="191" w:author="Peter Huson" w:date="2014-03-14T16:59:00Z">
              <w:rPr>
                <w:i/>
                <w:iCs/>
              </w:rPr>
            </w:rPrChange>
          </w:rPr>
          <w:delText>.**</w:delText>
        </w:r>
      </w:del>
    </w:p>
    <w:p w14:paraId="235DB68F" w14:textId="77777777" w:rsidR="00A53B5F" w:rsidRDefault="00A53B5F" w:rsidP="004C1FAD">
      <w:pPr>
        <w:pStyle w:val="NoteLevel11"/>
        <w:numPr>
          <w:numberingChange w:id="192" w:author="Peter Huson" w:date="2014-03-14T16:15:00Z" w:original=""/>
        </w:numPr>
      </w:pPr>
      <w:r>
        <w:rPr>
          <w:b/>
        </w:rPr>
        <w:t>ART</w:t>
      </w:r>
    </w:p>
    <w:p w14:paraId="5D3154B4" w14:textId="77777777" w:rsidR="00A53B5F" w:rsidRDefault="00A53B5F" w:rsidP="004C1FAD">
      <w:pPr>
        <w:pStyle w:val="NoteLevel21"/>
        <w:numPr>
          <w:numberingChange w:id="193" w:author="Peter Huson" w:date="2014-03-14T16:15:00Z" w:original=""/>
        </w:numPr>
        <w:rPr>
          <w:ins w:id="194" w:author="Peter Huson" w:date="2014-03-14T17:02:00Z"/>
        </w:rPr>
      </w:pPr>
      <w:del w:id="195" w:author="Peter Huson" w:date="2014-03-14T17:01:00Z">
        <w:r w:rsidRPr="004C1FAD" w:rsidDel="00200E82">
          <w:delText xml:space="preserve">As if the </w:delText>
        </w:r>
      </w:del>
      <w:ins w:id="196" w:author="Peter Huson" w:date="2014-03-14T17:01:00Z">
        <w:r>
          <w:t xml:space="preserve">Even though the </w:t>
        </w:r>
      </w:ins>
      <w:r w:rsidRPr="004C1FAD">
        <w:t xml:space="preserve">natural </w:t>
      </w:r>
      <w:del w:id="197" w:author="Peter Huson" w:date="2014-03-14T17:01:00Z">
        <w:r w:rsidRPr="004C1FAD" w:rsidDel="00200E82">
          <w:delText xml:space="preserve">setting </w:delText>
        </w:r>
      </w:del>
      <w:ins w:id="198" w:author="Peter Huson" w:date="2014-03-14T17:01:00Z">
        <w:r>
          <w:t xml:space="preserve">landscape </w:t>
        </w:r>
      </w:ins>
      <w:r w:rsidRPr="004C1FAD">
        <w:t xml:space="preserve">of our </w:t>
      </w:r>
      <w:del w:id="199" w:author="Peter Huson" w:date="2014-03-14T17:01:00Z">
        <w:r w:rsidRPr="004C1FAD" w:rsidDel="00200E82">
          <w:delText>breathtaking Redwood</w:delText>
        </w:r>
      </w:del>
      <w:ins w:id="200" w:author="Peter Huson" w:date="2014-03-14T17:01:00Z">
        <w:r>
          <w:t>forested</w:t>
        </w:r>
      </w:ins>
      <w:r w:rsidRPr="004C1FAD">
        <w:t xml:space="preserve"> surrounds </w:t>
      </w:r>
      <w:del w:id="201" w:author="Peter Huson" w:date="2014-03-14T17:01:00Z">
        <w:r w:rsidRPr="004C1FAD" w:rsidDel="00200E82">
          <w:delText xml:space="preserve">weren’t </w:delText>
        </w:r>
      </w:del>
      <w:ins w:id="202" w:author="Peter Huson" w:date="2014-03-14T17:01:00Z">
        <w:r>
          <w:t xml:space="preserve">are </w:t>
        </w:r>
      </w:ins>
      <w:r w:rsidRPr="004C1FAD">
        <w:t xml:space="preserve">stimulating on their own, we </w:t>
      </w:r>
      <w:ins w:id="203" w:author="Peter Huson" w:date="2014-03-14T17:02:00Z">
        <w:r>
          <w:t xml:space="preserve">host outstandingly talented artists who create </w:t>
        </w:r>
      </w:ins>
      <w:del w:id="204" w:author="Peter Huson" w:date="2014-03-14T17:01:00Z">
        <w:r w:rsidRPr="004C1FAD" w:rsidDel="00200E82">
          <w:delText xml:space="preserve">our incredibly excited to </w:delText>
        </w:r>
      </w:del>
      <w:del w:id="205" w:author="Peter Huson" w:date="2014-03-14T17:02:00Z">
        <w:r w:rsidRPr="004C1FAD" w:rsidDel="00200E82">
          <w:delText xml:space="preserve">spotlight </w:delText>
        </w:r>
      </w:del>
      <w:r w:rsidRPr="004C1FAD">
        <w:t>an array of eye-catching creations &amp; rare visual stimuli</w:t>
      </w:r>
      <w:del w:id="206" w:author="Peter Huson" w:date="2014-03-14T17:02:00Z">
        <w:r w:rsidRPr="004C1FAD" w:rsidDel="00200E82">
          <w:delText xml:space="preserve"> by outstanding local &amp; regional talents by way of, and certainly not</w:delText>
        </w:r>
      </w:del>
      <w:ins w:id="207" w:author="Peter Huson" w:date="2014-03-14T17:02:00Z">
        <w:r>
          <w:t>.  You can expect to see</w:t>
        </w:r>
      </w:ins>
      <w:del w:id="208" w:author="Peter Huson" w:date="2014-03-14T17:02:00Z">
        <w:r w:rsidRPr="004C1FAD" w:rsidDel="00200E82">
          <w:delText xml:space="preserve"> limited to:</w:delText>
        </w:r>
        <w:r w:rsidRPr="004C1FAD" w:rsidDel="00200E82">
          <w:br/>
        </w:r>
      </w:del>
      <w:ins w:id="209" w:author="Peter Huson" w:date="2014-03-14T17:02:00Z">
        <w:r>
          <w:t>:</w:t>
        </w:r>
      </w:ins>
    </w:p>
    <w:p w14:paraId="488B658A" w14:textId="77777777" w:rsidR="00A53B5F" w:rsidRDefault="00A53B5F" w:rsidP="004C1FAD">
      <w:pPr>
        <w:pStyle w:val="NoteLevel21"/>
        <w:numPr>
          <w:ins w:id="210" w:author="Peter Huson" w:date="2014-03-14T17:02:00Z"/>
        </w:numPr>
      </w:pPr>
      <w:r w:rsidRPr="004C1FAD">
        <w:t>-</w:t>
      </w:r>
      <w:ins w:id="211" w:author="Peter Huson" w:date="2014-03-14T17:02:00Z">
        <w:r>
          <w:t xml:space="preserve"> </w:t>
        </w:r>
      </w:ins>
      <w:r w:rsidRPr="004C1FAD">
        <w:t>Art Installations</w:t>
      </w:r>
      <w:r w:rsidRPr="004C1FAD">
        <w:br/>
        <w:t>-</w:t>
      </w:r>
      <w:ins w:id="212" w:author="Peter Huson" w:date="2014-03-14T17:02:00Z">
        <w:r>
          <w:t xml:space="preserve"> </w:t>
        </w:r>
      </w:ins>
      <w:r w:rsidRPr="004C1FAD">
        <w:t>Live Artists</w:t>
      </w:r>
      <w:r w:rsidRPr="004C1FAD">
        <w:br/>
        <w:t>-</w:t>
      </w:r>
      <w:ins w:id="213" w:author="Peter Huson" w:date="2014-03-14T17:02:00Z">
        <w:r>
          <w:t xml:space="preserve"> </w:t>
        </w:r>
      </w:ins>
      <w:r w:rsidRPr="004C1FAD">
        <w:t>Visuals</w:t>
      </w:r>
      <w:ins w:id="214" w:author="Peter Huson" w:date="2014-03-14T17:02:00Z">
        <w:r>
          <w:t xml:space="preserve"> Effects &amp; Interesting </w:t>
        </w:r>
      </w:ins>
      <w:del w:id="215" w:author="Peter Huson" w:date="2014-03-14T17:02:00Z">
        <w:r w:rsidRPr="004C1FAD" w:rsidDel="00200E82">
          <w:delText>/</w:delText>
        </w:r>
      </w:del>
      <w:r w:rsidRPr="004C1FAD">
        <w:t>Lighting</w:t>
      </w:r>
      <w:r w:rsidRPr="004C1FAD">
        <w:br/>
        <w:t>-</w:t>
      </w:r>
      <w:ins w:id="216" w:author="Peter Huson" w:date="2014-03-14T17:02:00Z">
        <w:r>
          <w:t xml:space="preserve"> </w:t>
        </w:r>
      </w:ins>
      <w:r w:rsidRPr="004C1FAD">
        <w:t xml:space="preserve">Aerial </w:t>
      </w:r>
      <w:ins w:id="217" w:author="Peter Huson" w:date="2014-03-14T17:03:00Z">
        <w:r>
          <w:t>Acrobatics &amp;</w:t>
        </w:r>
      </w:ins>
      <w:del w:id="218" w:author="Peter Huson" w:date="2014-03-14T17:03:00Z">
        <w:r w:rsidRPr="004C1FAD" w:rsidDel="00200E82">
          <w:delText>and</w:delText>
        </w:r>
      </w:del>
      <w:r w:rsidRPr="004C1FAD">
        <w:t xml:space="preserve"> Fire Dancing</w:t>
      </w:r>
      <w:r w:rsidRPr="004C1FAD">
        <w:br/>
        <w:t>-</w:t>
      </w:r>
      <w:ins w:id="219" w:author="Peter Huson" w:date="2014-03-14T17:02:00Z">
        <w:r>
          <w:t xml:space="preserve"> </w:t>
        </w:r>
      </w:ins>
      <w:del w:id="220" w:author="Peter Huson" w:date="2014-03-14T17:03:00Z">
        <w:r w:rsidRPr="004C1FAD" w:rsidDel="00200E82">
          <w:delText xml:space="preserve">Featured Artists &amp; </w:delText>
        </w:r>
      </w:del>
      <w:ins w:id="221" w:author="Peter Huson" w:date="2014-03-14T17:03:00Z">
        <w:r>
          <w:t xml:space="preserve">Unique Art </w:t>
        </w:r>
      </w:ins>
      <w:r w:rsidRPr="004C1FAD">
        <w:t>Galleries</w:t>
      </w:r>
    </w:p>
    <w:p w14:paraId="26C34B68" w14:textId="77777777" w:rsidR="00A53B5F" w:rsidRDefault="00A53B5F" w:rsidP="004C1FAD">
      <w:pPr>
        <w:pStyle w:val="NoteLevel11"/>
        <w:numPr>
          <w:numberingChange w:id="222" w:author="Peter Huson" w:date="2014-03-14T16:15:00Z" w:original=""/>
        </w:numPr>
      </w:pPr>
    </w:p>
    <w:p w14:paraId="2D309A51" w14:textId="77777777" w:rsidR="00A53B5F" w:rsidRDefault="00A53B5F" w:rsidP="004C1FAD">
      <w:pPr>
        <w:pStyle w:val="NoteLevel11"/>
        <w:numPr>
          <w:numberingChange w:id="223" w:author="Peter Huson" w:date="2014-03-14T16:15:00Z" w:original=""/>
        </w:numPr>
      </w:pPr>
      <w:r>
        <w:rPr>
          <w:b/>
        </w:rPr>
        <w:t>FOOD &amp; DRINK</w:t>
      </w:r>
    </w:p>
    <w:p w14:paraId="3C9CDE7B" w14:textId="77777777" w:rsidR="00A53B5F" w:rsidRPr="00200E82" w:rsidRDefault="00A53B5F" w:rsidP="004C1FAD">
      <w:pPr>
        <w:pStyle w:val="NoteLevel21"/>
        <w:numPr>
          <w:numberingChange w:id="224" w:author="Peter Huson" w:date="2014-03-14T16:15:00Z" w:original=""/>
        </w:numPr>
      </w:pPr>
      <w:r w:rsidRPr="004C1FAD">
        <w:rPr>
          <w:b/>
          <w:bCs/>
        </w:rPr>
        <w:t>Food Truck Trail</w:t>
      </w:r>
      <w:r w:rsidRPr="00200E82">
        <w:br/>
      </w:r>
      <w:r w:rsidRPr="00A53B5F">
        <w:rPr>
          <w:iCs/>
          <w:rPrChange w:id="225" w:author="Peter Huson" w:date="2014-03-14T17:05:00Z">
            <w:rPr>
              <w:i/>
              <w:iCs/>
            </w:rPr>
          </w:rPrChange>
        </w:rPr>
        <w:t xml:space="preserve">Explore </w:t>
      </w:r>
      <w:del w:id="226" w:author="Peter Huson" w:date="2014-03-14T17:05:00Z">
        <w:r w:rsidRPr="00A53B5F" w:rsidDel="00200E82">
          <w:rPr>
            <w:iCs/>
            <w:rPrChange w:id="227" w:author="Peter Huson" w:date="2014-03-14T17:05:00Z">
              <w:rPr>
                <w:i/>
                <w:iCs/>
              </w:rPr>
            </w:rPrChange>
          </w:rPr>
          <w:delText xml:space="preserve">a </w:delText>
        </w:r>
      </w:del>
      <w:del w:id="228" w:author="Peter Huson" w:date="2014-03-14T17:04:00Z">
        <w:r w:rsidRPr="00A53B5F" w:rsidDel="00200E82">
          <w:rPr>
            <w:iCs/>
            <w:rPrChange w:id="229" w:author="Peter Huson" w:date="2014-03-14T17:05:00Z">
              <w:rPr>
                <w:i/>
                <w:iCs/>
              </w:rPr>
            </w:rPrChange>
          </w:rPr>
          <w:delText xml:space="preserve">daily-changing </w:delText>
        </w:r>
      </w:del>
      <w:del w:id="230" w:author="Peter Huson" w:date="2014-03-14T17:05:00Z">
        <w:r w:rsidRPr="00A53B5F" w:rsidDel="00200E82">
          <w:rPr>
            <w:iCs/>
            <w:rPrChange w:id="231" w:author="Peter Huson" w:date="2014-03-14T17:05:00Z">
              <w:rPr>
                <w:i/>
                <w:iCs/>
              </w:rPr>
            </w:rPrChange>
          </w:rPr>
          <w:delText xml:space="preserve">array of </w:delText>
        </w:r>
      </w:del>
      <w:r w:rsidRPr="00A53B5F">
        <w:rPr>
          <w:iCs/>
          <w:rPrChange w:id="232" w:author="Peter Huson" w:date="2014-03-14T17:05:00Z">
            <w:rPr>
              <w:i/>
              <w:iCs/>
            </w:rPr>
          </w:rPrChange>
        </w:rPr>
        <w:t>the region</w:t>
      </w:r>
      <w:r w:rsidRPr="00200E82">
        <w:rPr>
          <w:iCs/>
        </w:rPr>
        <w:t>’</w:t>
      </w:r>
      <w:r w:rsidRPr="00A53B5F">
        <w:rPr>
          <w:iCs/>
          <w:rPrChange w:id="233" w:author="Peter Huson" w:date="2014-03-14T17:05:00Z">
            <w:rPr>
              <w:i/>
              <w:iCs/>
            </w:rPr>
          </w:rPrChange>
        </w:rPr>
        <w:t xml:space="preserve">s best mobile </w:t>
      </w:r>
      <w:del w:id="234" w:author="Peter Huson" w:date="2014-03-14T17:04:00Z">
        <w:r w:rsidRPr="00A53B5F" w:rsidDel="00200E82">
          <w:rPr>
            <w:iCs/>
            <w:rPrChange w:id="235" w:author="Peter Huson" w:date="2014-03-14T17:05:00Z">
              <w:rPr>
                <w:i/>
                <w:iCs/>
              </w:rPr>
            </w:rPrChange>
          </w:rPr>
          <w:delText xml:space="preserve">vendors and </w:delText>
        </w:r>
      </w:del>
      <w:r w:rsidRPr="00A53B5F">
        <w:rPr>
          <w:iCs/>
          <w:rPrChange w:id="236" w:author="Peter Huson" w:date="2014-03-14T17:05:00Z">
            <w:rPr>
              <w:i/>
              <w:iCs/>
            </w:rPr>
          </w:rPrChange>
        </w:rPr>
        <w:t>food truck</w:t>
      </w:r>
      <w:del w:id="237" w:author="Peter Huson" w:date="2014-03-14T17:04:00Z">
        <w:r w:rsidRPr="00A53B5F" w:rsidDel="00200E82">
          <w:rPr>
            <w:iCs/>
            <w:rPrChange w:id="238" w:author="Peter Huson" w:date="2014-03-14T17:05:00Z">
              <w:rPr>
                <w:i/>
                <w:iCs/>
              </w:rPr>
            </w:rPrChange>
          </w:rPr>
          <w:delText>s</w:delText>
        </w:r>
      </w:del>
      <w:ins w:id="239" w:author="Peter Huson" w:date="2014-03-14T17:04:00Z">
        <w:r w:rsidRPr="00A53B5F">
          <w:rPr>
            <w:iCs/>
            <w:rPrChange w:id="240" w:author="Peter Huson" w:date="2014-03-14T17:05:00Z">
              <w:rPr>
                <w:i/>
                <w:iCs/>
              </w:rPr>
            </w:rPrChange>
          </w:rPr>
          <w:t xml:space="preserve"> vendors</w:t>
        </w:r>
      </w:ins>
      <w:r w:rsidRPr="00A53B5F">
        <w:rPr>
          <w:iCs/>
          <w:rPrChange w:id="241" w:author="Peter Huson" w:date="2014-03-14T17:05:00Z">
            <w:rPr>
              <w:i/>
              <w:iCs/>
            </w:rPr>
          </w:rPrChange>
        </w:rPr>
        <w:t xml:space="preserve">, serving </w:t>
      </w:r>
      <w:ins w:id="242" w:author="Peter Huson" w:date="2014-03-14T17:04:00Z">
        <w:r w:rsidRPr="00A53B5F">
          <w:rPr>
            <w:iCs/>
            <w:rPrChange w:id="243" w:author="Peter Huson" w:date="2014-03-14T17:05:00Z">
              <w:rPr>
                <w:i/>
                <w:iCs/>
              </w:rPr>
            </w:rPrChange>
          </w:rPr>
          <w:t>a</w:t>
        </w:r>
      </w:ins>
      <w:del w:id="244" w:author="Peter Huson" w:date="2014-03-14T17:04:00Z">
        <w:r w:rsidRPr="00A53B5F" w:rsidDel="00200E82">
          <w:rPr>
            <w:iCs/>
            <w:rPrChange w:id="245" w:author="Peter Huson" w:date="2014-03-14T17:05:00Z">
              <w:rPr>
                <w:i/>
                <w:iCs/>
              </w:rPr>
            </w:rPrChange>
          </w:rPr>
          <w:delText>an</w:delText>
        </w:r>
      </w:del>
      <w:r w:rsidRPr="00A53B5F">
        <w:rPr>
          <w:iCs/>
          <w:rPrChange w:id="246" w:author="Peter Huson" w:date="2014-03-14T17:05:00Z">
            <w:rPr>
              <w:i/>
              <w:iCs/>
            </w:rPr>
          </w:rPrChange>
        </w:rPr>
        <w:t xml:space="preserve"> </w:t>
      </w:r>
      <w:del w:id="247" w:author="Peter Huson" w:date="2014-03-14T17:04:00Z">
        <w:r w:rsidRPr="00A53B5F" w:rsidDel="00200E82">
          <w:rPr>
            <w:iCs/>
            <w:rPrChange w:id="248" w:author="Peter Huson" w:date="2014-03-14T17:05:00Z">
              <w:rPr>
                <w:i/>
                <w:iCs/>
              </w:rPr>
            </w:rPrChange>
          </w:rPr>
          <w:delText xml:space="preserve">endless </w:delText>
        </w:r>
      </w:del>
      <w:r w:rsidRPr="00A53B5F">
        <w:rPr>
          <w:iCs/>
          <w:rPrChange w:id="249" w:author="Peter Huson" w:date="2014-03-14T17:05:00Z">
            <w:rPr>
              <w:i/>
              <w:iCs/>
            </w:rPr>
          </w:rPrChange>
        </w:rPr>
        <w:t>variety of</w:t>
      </w:r>
      <w:ins w:id="250" w:author="Peter Huson" w:date="2014-03-14T17:05:00Z">
        <w:r w:rsidRPr="00A53B5F">
          <w:rPr>
            <w:iCs/>
            <w:rPrChange w:id="251" w:author="Peter Huson" w:date="2014-03-14T17:05:00Z">
              <w:rPr>
                <w:i/>
                <w:iCs/>
              </w:rPr>
            </w:rPrChange>
          </w:rPr>
          <w:t xml:space="preserve"> globally inspired</w:t>
        </w:r>
      </w:ins>
      <w:r w:rsidRPr="00A53B5F">
        <w:rPr>
          <w:iCs/>
          <w:rPrChange w:id="252" w:author="Peter Huson" w:date="2014-03-14T17:05:00Z">
            <w:rPr>
              <w:i/>
              <w:iCs/>
            </w:rPr>
          </w:rPrChange>
        </w:rPr>
        <w:t xml:space="preserve"> gourmet quick bites and handheld edibles</w:t>
      </w:r>
      <w:del w:id="253" w:author="Peter Huson" w:date="2014-03-14T17:05:00Z">
        <w:r w:rsidRPr="00A53B5F" w:rsidDel="00200E82">
          <w:rPr>
            <w:iCs/>
            <w:rPrChange w:id="254" w:author="Peter Huson" w:date="2014-03-14T17:05:00Z">
              <w:rPr>
                <w:i/>
                <w:iCs/>
              </w:rPr>
            </w:rPrChange>
          </w:rPr>
          <w:delText>,</w:delText>
        </w:r>
      </w:del>
      <w:ins w:id="255" w:author="Peter Huson" w:date="2014-03-14T17:05:00Z">
        <w:r>
          <w:rPr>
            <w:iCs/>
          </w:rPr>
          <w:t xml:space="preserve"> using </w:t>
        </w:r>
      </w:ins>
      <w:del w:id="256" w:author="Peter Huson" w:date="2014-03-14T17:05:00Z">
        <w:r w:rsidRPr="00A53B5F" w:rsidDel="00200E82">
          <w:rPr>
            <w:iCs/>
            <w:rPrChange w:id="257" w:author="Peter Huson" w:date="2014-03-14T17:05:00Z">
              <w:rPr>
                <w:i/>
                <w:iCs/>
              </w:rPr>
            </w:rPrChange>
          </w:rPr>
          <w:delText xml:space="preserve"> inspired by global travels and using only the </w:delText>
        </w:r>
      </w:del>
      <w:ins w:id="258" w:author="Peter Huson" w:date="2014-03-14T17:05:00Z">
        <w:r>
          <w:rPr>
            <w:iCs/>
          </w:rPr>
          <w:t xml:space="preserve">only </w:t>
        </w:r>
      </w:ins>
      <w:ins w:id="259" w:author="Peter Huson" w:date="2014-03-14T17:06:00Z">
        <w:r>
          <w:rPr>
            <w:iCs/>
          </w:rPr>
          <w:t xml:space="preserve">high </w:t>
        </w:r>
      </w:ins>
      <w:ins w:id="260" w:author="Peter Huson" w:date="2014-03-14T17:05:00Z">
        <w:r>
          <w:rPr>
            <w:iCs/>
          </w:rPr>
          <w:t xml:space="preserve">quality </w:t>
        </w:r>
      </w:ins>
      <w:del w:id="261" w:author="Peter Huson" w:date="2014-03-14T17:05:00Z">
        <w:r w:rsidRPr="00A53B5F" w:rsidDel="00200E82">
          <w:rPr>
            <w:iCs/>
            <w:rPrChange w:id="262" w:author="Peter Huson" w:date="2014-03-14T17:05:00Z">
              <w:rPr>
                <w:i/>
                <w:iCs/>
              </w:rPr>
            </w:rPrChange>
          </w:rPr>
          <w:delText xml:space="preserve">finest </w:delText>
        </w:r>
      </w:del>
      <w:r w:rsidRPr="00A53B5F">
        <w:rPr>
          <w:iCs/>
          <w:rPrChange w:id="263" w:author="Peter Huson" w:date="2014-03-14T17:05:00Z">
            <w:rPr>
              <w:i/>
              <w:iCs/>
            </w:rPr>
          </w:rPrChange>
        </w:rPr>
        <w:t>locally</w:t>
      </w:r>
      <w:ins w:id="264" w:author="Peter Huson" w:date="2014-03-14T17:06:00Z">
        <w:r>
          <w:rPr>
            <w:iCs/>
          </w:rPr>
          <w:t xml:space="preserve"> </w:t>
        </w:r>
      </w:ins>
      <w:del w:id="265" w:author="Peter Huson" w:date="2014-03-14T17:06:00Z">
        <w:r w:rsidRPr="00A53B5F" w:rsidDel="00200E82">
          <w:rPr>
            <w:iCs/>
            <w:rPrChange w:id="266" w:author="Peter Huson" w:date="2014-03-14T17:05:00Z">
              <w:rPr>
                <w:i/>
                <w:iCs/>
              </w:rPr>
            </w:rPrChange>
          </w:rPr>
          <w:delText>-</w:delText>
        </w:r>
      </w:del>
      <w:r w:rsidRPr="00A53B5F">
        <w:rPr>
          <w:iCs/>
          <w:rPrChange w:id="267" w:author="Peter Huson" w:date="2014-03-14T17:05:00Z">
            <w:rPr>
              <w:i/>
              <w:iCs/>
            </w:rPr>
          </w:rPrChange>
        </w:rPr>
        <w:t>sourced</w:t>
      </w:r>
      <w:ins w:id="268" w:author="Peter Huson" w:date="2014-03-14T17:05:00Z">
        <w:r>
          <w:rPr>
            <w:iCs/>
          </w:rPr>
          <w:t xml:space="preserve"> </w:t>
        </w:r>
      </w:ins>
      <w:del w:id="269" w:author="Peter Huson" w:date="2014-03-14T17:05:00Z">
        <w:r w:rsidRPr="00A53B5F" w:rsidDel="00200E82">
          <w:rPr>
            <w:iCs/>
            <w:rPrChange w:id="270" w:author="Peter Huson" w:date="2014-03-14T17:05:00Z">
              <w:rPr>
                <w:i/>
                <w:iCs/>
              </w:rPr>
            </w:rPrChange>
          </w:rPr>
          <w:delText xml:space="preserve"> ingredients and organic produce</w:delText>
        </w:r>
      </w:del>
      <w:ins w:id="271" w:author="Peter Huson" w:date="2014-03-14T17:05:00Z">
        <w:r>
          <w:rPr>
            <w:iCs/>
          </w:rPr>
          <w:t>ingredi</w:t>
        </w:r>
      </w:ins>
      <w:ins w:id="272" w:author="Peter Huson" w:date="2014-03-14T17:06:00Z">
        <w:r>
          <w:rPr>
            <w:iCs/>
          </w:rPr>
          <w:t>e</w:t>
        </w:r>
      </w:ins>
      <w:ins w:id="273" w:author="Peter Huson" w:date="2014-03-14T17:05:00Z">
        <w:r>
          <w:rPr>
            <w:iCs/>
          </w:rPr>
          <w:t>nts when possible</w:t>
        </w:r>
      </w:ins>
      <w:del w:id="274" w:author="Peter Huson" w:date="2014-03-14T17:06:00Z">
        <w:r w:rsidRPr="00A53B5F" w:rsidDel="00200E82">
          <w:rPr>
            <w:iCs/>
            <w:rPrChange w:id="275" w:author="Peter Huson" w:date="2014-03-14T17:05:00Z">
              <w:rPr>
                <w:i/>
                <w:iCs/>
              </w:rPr>
            </w:rPrChange>
          </w:rPr>
          <w:delText>, when available</w:delText>
        </w:r>
      </w:del>
      <w:r w:rsidRPr="00A53B5F">
        <w:rPr>
          <w:iCs/>
          <w:rPrChange w:id="276" w:author="Peter Huson" w:date="2014-03-14T17:05:00Z">
            <w:rPr>
              <w:i/>
              <w:iCs/>
            </w:rPr>
          </w:rPrChange>
        </w:rPr>
        <w:t xml:space="preserve">. </w:t>
      </w:r>
      <w:del w:id="277" w:author="Peter Huson" w:date="2014-03-14T17:06:00Z">
        <w:r w:rsidRPr="00A53B5F" w:rsidDel="00200E82">
          <w:rPr>
            <w:iCs/>
            <w:rPrChange w:id="278" w:author="Peter Huson" w:date="2014-03-14T17:05:00Z">
              <w:rPr>
                <w:i/>
                <w:iCs/>
              </w:rPr>
            </w:rPrChange>
          </w:rPr>
          <w:delText>-</w:delText>
        </w:r>
      </w:del>
      <w:ins w:id="279" w:author="Peter Huson" w:date="2014-03-14T17:06:00Z">
        <w:r>
          <w:rPr>
            <w:iCs/>
          </w:rPr>
          <w:t xml:space="preserve"> </w:t>
        </w:r>
      </w:ins>
      <w:r w:rsidRPr="00A53B5F">
        <w:rPr>
          <w:iCs/>
          <w:rPrChange w:id="280" w:author="Peter Huson" w:date="2014-03-14T17:05:00Z">
            <w:rPr>
              <w:i/>
              <w:iCs/>
            </w:rPr>
          </w:rPrChange>
        </w:rPr>
        <w:t xml:space="preserve">Vegetarian, </w:t>
      </w:r>
      <w:del w:id="281" w:author="Peter Huson" w:date="2014-03-14T17:06:00Z">
        <w:r w:rsidRPr="00A53B5F" w:rsidDel="00200E82">
          <w:rPr>
            <w:iCs/>
            <w:rPrChange w:id="282" w:author="Peter Huson" w:date="2014-03-14T17:05:00Z">
              <w:rPr>
                <w:i/>
                <w:iCs/>
              </w:rPr>
            </w:rPrChange>
          </w:rPr>
          <w:delText>V</w:delText>
        </w:r>
      </w:del>
      <w:ins w:id="283" w:author="Peter Huson" w:date="2014-03-14T17:06:00Z">
        <w:r>
          <w:rPr>
            <w:iCs/>
          </w:rPr>
          <w:t>v</w:t>
        </w:r>
      </w:ins>
      <w:r w:rsidRPr="00A53B5F">
        <w:rPr>
          <w:iCs/>
          <w:rPrChange w:id="284" w:author="Peter Huson" w:date="2014-03-14T17:05:00Z">
            <w:rPr>
              <w:i/>
              <w:iCs/>
            </w:rPr>
          </w:rPrChange>
        </w:rPr>
        <w:t xml:space="preserve">egan, and </w:t>
      </w:r>
      <w:ins w:id="285" w:author="Peter Huson" w:date="2014-03-14T17:06:00Z">
        <w:r>
          <w:rPr>
            <w:iCs/>
          </w:rPr>
          <w:t>g</w:t>
        </w:r>
      </w:ins>
      <w:del w:id="286" w:author="Peter Huson" w:date="2014-03-14T17:06:00Z">
        <w:r w:rsidRPr="00A53B5F" w:rsidDel="00200E82">
          <w:rPr>
            <w:iCs/>
            <w:rPrChange w:id="287" w:author="Peter Huson" w:date="2014-03-14T17:05:00Z">
              <w:rPr>
                <w:i/>
                <w:iCs/>
              </w:rPr>
            </w:rPrChange>
          </w:rPr>
          <w:delText>G</w:delText>
        </w:r>
      </w:del>
      <w:r w:rsidRPr="00A53B5F">
        <w:rPr>
          <w:iCs/>
          <w:rPrChange w:id="288" w:author="Peter Huson" w:date="2014-03-14T17:05:00Z">
            <w:rPr>
              <w:i/>
              <w:iCs/>
            </w:rPr>
          </w:rPrChange>
        </w:rPr>
        <w:t xml:space="preserve">luten-free options </w:t>
      </w:r>
      <w:del w:id="289" w:author="Peter Huson" w:date="2014-03-14T17:06:00Z">
        <w:r w:rsidRPr="00A53B5F" w:rsidDel="00200E82">
          <w:rPr>
            <w:iCs/>
            <w:rPrChange w:id="290" w:author="Peter Huson" w:date="2014-03-14T17:05:00Z">
              <w:rPr>
                <w:i/>
                <w:iCs/>
              </w:rPr>
            </w:rPrChange>
          </w:rPr>
          <w:delText xml:space="preserve">will </w:delText>
        </w:r>
      </w:del>
      <w:ins w:id="291" w:author="Peter Huson" w:date="2014-03-14T17:06:00Z">
        <w:r>
          <w:rPr>
            <w:iCs/>
          </w:rPr>
          <w:t xml:space="preserve">are </w:t>
        </w:r>
      </w:ins>
      <w:del w:id="292" w:author="Peter Huson" w:date="2014-03-14T17:06:00Z">
        <w:r w:rsidRPr="00A53B5F" w:rsidDel="00200E82">
          <w:rPr>
            <w:iCs/>
            <w:rPrChange w:id="293" w:author="Peter Huson" w:date="2014-03-14T17:05:00Z">
              <w:rPr>
                <w:i/>
                <w:iCs/>
              </w:rPr>
            </w:rPrChange>
          </w:rPr>
          <w:delText>be a</w:delText>
        </w:r>
      </w:del>
      <w:ins w:id="294" w:author="Peter Huson" w:date="2014-03-14T17:06:00Z">
        <w:r>
          <w:rPr>
            <w:iCs/>
          </w:rPr>
          <w:t>a</w:t>
        </w:r>
      </w:ins>
      <w:r w:rsidRPr="00A53B5F">
        <w:rPr>
          <w:iCs/>
          <w:rPrChange w:id="295" w:author="Peter Huson" w:date="2014-03-14T17:05:00Z">
            <w:rPr>
              <w:i/>
              <w:iCs/>
            </w:rPr>
          </w:rPrChange>
        </w:rPr>
        <w:t>vailable</w:t>
      </w:r>
      <w:ins w:id="296" w:author="Peter Huson" w:date="2014-03-14T17:06:00Z">
        <w:r>
          <w:rPr>
            <w:iCs/>
          </w:rPr>
          <w:t xml:space="preserve">.  </w:t>
        </w:r>
      </w:ins>
      <w:del w:id="297" w:author="Peter Huson" w:date="2014-03-14T17:06:00Z">
        <w:r w:rsidRPr="00A53B5F" w:rsidDel="00200E82">
          <w:rPr>
            <w:iCs/>
            <w:rPrChange w:id="298" w:author="Peter Huson" w:date="2014-03-14T17:05:00Z">
              <w:rPr>
                <w:i/>
                <w:iCs/>
              </w:rPr>
            </w:rPrChange>
          </w:rPr>
          <w:delText>, c</w:delText>
        </w:r>
      </w:del>
      <w:ins w:id="299" w:author="Peter Huson" w:date="2014-03-14T17:06:00Z">
        <w:r>
          <w:rPr>
            <w:iCs/>
          </w:rPr>
          <w:t>C</w:t>
        </w:r>
      </w:ins>
      <w:r w:rsidRPr="00A53B5F">
        <w:rPr>
          <w:iCs/>
          <w:rPrChange w:id="300" w:author="Peter Huson" w:date="2014-03-14T17:05:00Z">
            <w:rPr>
              <w:i/>
              <w:iCs/>
            </w:rPr>
          </w:rPrChange>
        </w:rPr>
        <w:t xml:space="preserve">heck back soon for </w:t>
      </w:r>
      <w:del w:id="301" w:author="Peter Huson" w:date="2014-03-14T17:06:00Z">
        <w:r w:rsidRPr="00A53B5F" w:rsidDel="00200E82">
          <w:rPr>
            <w:iCs/>
            <w:rPrChange w:id="302" w:author="Peter Huson" w:date="2014-03-14T17:05:00Z">
              <w:rPr>
                <w:i/>
                <w:iCs/>
              </w:rPr>
            </w:rPrChange>
          </w:rPr>
          <w:delText xml:space="preserve">the </w:delText>
        </w:r>
      </w:del>
      <w:ins w:id="303" w:author="Peter Huson" w:date="2014-03-14T17:06:00Z">
        <w:r>
          <w:rPr>
            <w:iCs/>
          </w:rPr>
          <w:t xml:space="preserve">a </w:t>
        </w:r>
      </w:ins>
      <w:del w:id="304" w:author="Peter Huson" w:date="2014-03-14T17:06:00Z">
        <w:r w:rsidRPr="00A53B5F" w:rsidDel="00200E82">
          <w:rPr>
            <w:iCs/>
            <w:rPrChange w:id="305" w:author="Peter Huson" w:date="2014-03-14T17:05:00Z">
              <w:rPr>
                <w:i/>
                <w:iCs/>
              </w:rPr>
            </w:rPrChange>
          </w:rPr>
          <w:delText xml:space="preserve">full </w:delText>
        </w:r>
      </w:del>
      <w:r w:rsidRPr="00A53B5F">
        <w:rPr>
          <w:iCs/>
          <w:rPrChange w:id="306" w:author="Peter Huson" w:date="2014-03-14T17:05:00Z">
            <w:rPr>
              <w:i/>
              <w:iCs/>
            </w:rPr>
          </w:rPrChange>
        </w:rPr>
        <w:t>list of participating food vendors!</w:t>
      </w:r>
    </w:p>
    <w:p w14:paraId="690FF257" w14:textId="77777777" w:rsidR="00A53B5F" w:rsidRPr="00200E82" w:rsidRDefault="00A53B5F">
      <w:pPr>
        <w:pStyle w:val="NoteLevel21"/>
        <w:numPr>
          <w:ilvl w:val="0"/>
          <w:numId w:val="0"/>
          <w:ins w:id="307" w:author="Peter Huson" w:date="2014-03-14T17:06:00Z"/>
        </w:numPr>
        <w:ind w:left="720"/>
        <w:rPr>
          <w:ins w:id="308" w:author="Peter Huson" w:date="2014-03-14T17:06:00Z"/>
        </w:rPr>
        <w:pPrChange w:id="309" w:author="Peter Huson" w:date="2014-03-14T17:06:00Z">
          <w:pPr>
            <w:pStyle w:val="NoteLevel21"/>
            <w:numPr>
              <w:ilvl w:val="0"/>
              <w:numId w:val="0"/>
            </w:numPr>
            <w:tabs>
              <w:tab w:val="clear" w:pos="720"/>
            </w:tabs>
            <w:ind w:left="0" w:firstLine="0"/>
          </w:pPr>
        </w:pPrChange>
      </w:pPr>
    </w:p>
    <w:p w14:paraId="23D0F5C2" w14:textId="77777777" w:rsidR="00A53B5F" w:rsidRPr="00200E82" w:rsidRDefault="00A53B5F" w:rsidP="004C1FAD">
      <w:pPr>
        <w:pStyle w:val="NoteLevel21"/>
        <w:numPr>
          <w:numberingChange w:id="310" w:author="Peter Huson" w:date="2014-03-14T16:15:00Z" w:original=""/>
        </w:numPr>
      </w:pPr>
      <w:r w:rsidRPr="004C1FAD">
        <w:rPr>
          <w:b/>
          <w:bCs/>
        </w:rPr>
        <w:t>Vino + Draft Craft</w:t>
      </w:r>
      <w:r w:rsidRPr="004C1FAD">
        <w:br/>
      </w:r>
      <w:del w:id="311" w:author="Peter Huson" w:date="2014-03-14T17:07:00Z">
        <w:r w:rsidRPr="00A53B5F" w:rsidDel="00934C25">
          <w:rPr>
            <w:iCs/>
            <w:rPrChange w:id="312" w:author="Peter Huson" w:date="2014-03-14T17:07:00Z">
              <w:rPr>
                <w:i/>
                <w:iCs/>
              </w:rPr>
            </w:rPrChange>
          </w:rPr>
          <w:delText xml:space="preserve">Northern Nights Music Festival is delighted to offer an </w:delText>
        </w:r>
      </w:del>
      <w:ins w:id="313" w:author="Peter Huson" w:date="2014-03-14T17:07:00Z">
        <w:r>
          <w:rPr>
            <w:iCs/>
          </w:rPr>
          <w:t xml:space="preserve">Select from our </w:t>
        </w:r>
      </w:ins>
      <w:r w:rsidRPr="00A53B5F">
        <w:rPr>
          <w:iCs/>
          <w:rPrChange w:id="314" w:author="Peter Huson" w:date="2014-03-14T17:07:00Z">
            <w:rPr>
              <w:i/>
              <w:iCs/>
            </w:rPr>
          </w:rPrChange>
        </w:rPr>
        <w:t xml:space="preserve">expertly </w:t>
      </w:r>
      <w:del w:id="315" w:author="Peter Huson" w:date="2014-03-14T17:07:00Z">
        <w:r w:rsidRPr="00A53B5F" w:rsidDel="00934C25">
          <w:rPr>
            <w:iCs/>
            <w:rPrChange w:id="316" w:author="Peter Huson" w:date="2014-03-14T17:07:00Z">
              <w:rPr>
                <w:i/>
                <w:iCs/>
              </w:rPr>
            </w:rPrChange>
          </w:rPr>
          <w:delText xml:space="preserve">hand-picked </w:delText>
        </w:r>
      </w:del>
      <w:ins w:id="317" w:author="Peter Huson" w:date="2014-03-14T17:07:00Z">
        <w:r>
          <w:rPr>
            <w:iCs/>
          </w:rPr>
          <w:t xml:space="preserve">selected </w:t>
        </w:r>
      </w:ins>
      <w:r w:rsidRPr="00A53B5F">
        <w:rPr>
          <w:iCs/>
          <w:rPrChange w:id="318" w:author="Peter Huson" w:date="2014-03-14T17:07:00Z">
            <w:rPr>
              <w:i/>
              <w:iCs/>
            </w:rPr>
          </w:rPrChange>
        </w:rPr>
        <w:t>assortment of award-winning wines &amp; beers from</w:t>
      </w:r>
      <w:ins w:id="319" w:author="Peter Huson" w:date="2014-03-14T17:07:00Z">
        <w:r>
          <w:rPr>
            <w:iCs/>
          </w:rPr>
          <w:t xml:space="preserve"> provided by</w:t>
        </w:r>
      </w:ins>
      <w:r w:rsidRPr="00A53B5F">
        <w:rPr>
          <w:iCs/>
          <w:rPrChange w:id="320" w:author="Peter Huson" w:date="2014-03-14T17:07:00Z">
            <w:rPr>
              <w:i/>
              <w:iCs/>
            </w:rPr>
          </w:rPrChange>
        </w:rPr>
        <w:t xml:space="preserve"> </w:t>
      </w:r>
      <w:del w:id="321" w:author="Peter Huson" w:date="2014-03-14T17:07:00Z">
        <w:r w:rsidRPr="00A53B5F" w:rsidDel="00934C25">
          <w:rPr>
            <w:iCs/>
            <w:rPrChange w:id="322" w:author="Peter Huson" w:date="2014-03-14T17:07:00Z">
              <w:rPr>
                <w:i/>
                <w:iCs/>
              </w:rPr>
            </w:rPrChange>
          </w:rPr>
          <w:delText xml:space="preserve">locally &amp; regionally </w:delText>
        </w:r>
      </w:del>
      <w:ins w:id="323" w:author="Peter Huson" w:date="2014-03-14T17:07:00Z">
        <w:r>
          <w:rPr>
            <w:iCs/>
          </w:rPr>
          <w:t xml:space="preserve">regional </w:t>
        </w:r>
      </w:ins>
      <w:del w:id="324" w:author="Peter Huson" w:date="2014-03-14T17:07:00Z">
        <w:r w:rsidRPr="00A53B5F" w:rsidDel="00934C25">
          <w:rPr>
            <w:iCs/>
            <w:rPrChange w:id="325" w:author="Peter Huson" w:date="2014-03-14T17:07:00Z">
              <w:rPr>
                <w:i/>
                <w:iCs/>
              </w:rPr>
            </w:rPrChange>
          </w:rPr>
          <w:delText xml:space="preserve">based </w:delText>
        </w:r>
      </w:del>
      <w:r w:rsidRPr="00A53B5F">
        <w:rPr>
          <w:iCs/>
          <w:rPrChange w:id="326" w:author="Peter Huson" w:date="2014-03-14T17:07:00Z">
            <w:rPr>
              <w:i/>
              <w:iCs/>
            </w:rPr>
          </w:rPrChange>
        </w:rPr>
        <w:t>breweries &amp; boutique wineries.</w:t>
      </w:r>
    </w:p>
    <w:p w14:paraId="2270DA83" w14:textId="77777777" w:rsidR="00A53B5F" w:rsidRPr="00934C25" w:rsidRDefault="00A53B5F" w:rsidP="004C1FAD">
      <w:pPr>
        <w:pStyle w:val="NoteLevel11"/>
        <w:numPr>
          <w:numberingChange w:id="327" w:author="Peter Huson" w:date="2014-03-14T16:15:00Z" w:original=""/>
        </w:numPr>
        <w:rPr>
          <w:ins w:id="328" w:author="Peter Huson" w:date="2014-03-14T17:08:00Z"/>
        </w:rPr>
      </w:pPr>
      <w:ins w:id="329" w:author="Peter Huson" w:date="2014-03-14T17:08:00Z">
        <w:r>
          <w:rPr>
            <w:iCs/>
          </w:rPr>
          <w:t xml:space="preserve">Stay tuned for a </w:t>
        </w:r>
      </w:ins>
      <w:del w:id="330" w:author="Peter Huson" w:date="2014-03-14T17:08:00Z">
        <w:r w:rsidRPr="00A53B5F" w:rsidDel="00934C25">
          <w:rPr>
            <w:iCs/>
            <w:rPrChange w:id="331" w:author="Peter Huson" w:date="2014-03-14T17:07:00Z">
              <w:rPr>
                <w:i/>
                <w:iCs/>
              </w:rPr>
            </w:rPrChange>
          </w:rPr>
          <w:delText>L</w:delText>
        </w:r>
      </w:del>
      <w:ins w:id="332" w:author="Peter Huson" w:date="2014-03-14T17:08:00Z">
        <w:r>
          <w:rPr>
            <w:iCs/>
          </w:rPr>
          <w:t>l</w:t>
        </w:r>
      </w:ins>
      <w:r w:rsidRPr="00A53B5F">
        <w:rPr>
          <w:iCs/>
          <w:rPrChange w:id="333" w:author="Peter Huson" w:date="2014-03-14T17:07:00Z">
            <w:rPr>
              <w:i/>
              <w:iCs/>
            </w:rPr>
          </w:rPrChange>
        </w:rPr>
        <w:t xml:space="preserve">ist of </w:t>
      </w:r>
      <w:ins w:id="334" w:author="Peter Huson" w:date="2014-03-14T17:08:00Z">
        <w:r>
          <w:rPr>
            <w:iCs/>
          </w:rPr>
          <w:t xml:space="preserve">beverage selections and </w:t>
        </w:r>
      </w:ins>
      <w:r w:rsidRPr="00A53B5F">
        <w:rPr>
          <w:iCs/>
          <w:rPrChange w:id="335" w:author="Peter Huson" w:date="2014-03-14T17:07:00Z">
            <w:rPr>
              <w:i/>
              <w:iCs/>
            </w:rPr>
          </w:rPrChange>
        </w:rPr>
        <w:t xml:space="preserve">participating </w:t>
      </w:r>
      <w:ins w:id="336" w:author="Peter Huson" w:date="2014-03-14T17:08:00Z">
        <w:r>
          <w:rPr>
            <w:iCs/>
          </w:rPr>
          <w:t>food vendors!</w:t>
        </w:r>
        <w:r w:rsidRPr="00200E82" w:rsidDel="00934C25">
          <w:rPr>
            <w:iCs/>
          </w:rPr>
          <w:t xml:space="preserve"> </w:t>
        </w:r>
      </w:ins>
    </w:p>
    <w:p w14:paraId="5E7B8E8F" w14:textId="77777777" w:rsidR="00A53B5F" w:rsidRPr="00200E82" w:rsidDel="00934C25" w:rsidRDefault="00A53B5F" w:rsidP="004C1FAD">
      <w:pPr>
        <w:pStyle w:val="NoteLevel11"/>
        <w:numPr>
          <w:numberingChange w:id="337" w:author="Peter Huson" w:date="2014-03-14T16:15:00Z" w:original=""/>
        </w:numPr>
        <w:rPr>
          <w:del w:id="338" w:author="Peter Huson" w:date="2014-03-14T17:08:00Z"/>
        </w:rPr>
      </w:pPr>
      <w:del w:id="339" w:author="Peter Huson" w:date="2014-03-14T17:08:00Z">
        <w:r w:rsidRPr="00A53B5F" w:rsidDel="00934C25">
          <w:rPr>
            <w:iCs/>
            <w:rPrChange w:id="340" w:author="Peter Huson" w:date="2014-03-14T17:07:00Z">
              <w:rPr>
                <w:i/>
                <w:iCs/>
              </w:rPr>
            </w:rPrChange>
          </w:rPr>
          <w:delText>mobile food vendors + beverage providers TBA soon!</w:delText>
        </w:r>
      </w:del>
    </w:p>
    <w:p w14:paraId="4518DBEA" w14:textId="77777777" w:rsidR="00A53B5F" w:rsidRPr="00200E82" w:rsidRDefault="00A53B5F" w:rsidP="004C1FAD">
      <w:pPr>
        <w:pStyle w:val="NoteLevel11"/>
        <w:numPr>
          <w:numberingChange w:id="341" w:author="Peter Huson" w:date="2014-03-14T16:15:00Z" w:original=""/>
        </w:numPr>
      </w:pPr>
    </w:p>
    <w:p w14:paraId="65B98349" w14:textId="77777777" w:rsidR="00A53B5F" w:rsidRPr="004C1FAD" w:rsidRDefault="00A53B5F">
      <w:pPr>
        <w:pStyle w:val="NoteLevel21"/>
        <w:numPr>
          <w:ilvl w:val="0"/>
          <w:numId w:val="0"/>
          <w:numberingChange w:id="342" w:author="Peter Huson" w:date="2014-03-14T16:15:00Z" w:original=""/>
        </w:numPr>
        <w:pPrChange w:id="343" w:author="Peter Huson" w:date="2014-03-14T17:08:00Z">
          <w:pPr>
            <w:pStyle w:val="NoteLevel21"/>
            <w:numPr>
              <w:ilvl w:val="0"/>
              <w:numId w:val="0"/>
            </w:numPr>
            <w:tabs>
              <w:tab w:val="clear" w:pos="720"/>
            </w:tabs>
            <w:ind w:left="720" w:firstLine="0"/>
          </w:pPr>
        </w:pPrChange>
      </w:pPr>
      <w:r>
        <w:t xml:space="preserve">COMEDY </w:t>
      </w:r>
    </w:p>
    <w:p w14:paraId="18EE7B36" w14:textId="77777777" w:rsidR="00A53B5F" w:rsidRDefault="00A53B5F" w:rsidP="004C1FAD">
      <w:pPr>
        <w:pStyle w:val="NoteLevel21"/>
        <w:numPr>
          <w:numberingChange w:id="344" w:author="Peter Huson" w:date="2014-03-14T16:15:00Z" w:original=""/>
        </w:numPr>
      </w:pPr>
      <w:r>
        <w:t xml:space="preserve">Professional </w:t>
      </w:r>
      <w:ins w:id="345" w:author="Peter Huson" w:date="2014-03-14T17:08:00Z">
        <w:r>
          <w:t>and up-and-coming c</w:t>
        </w:r>
      </w:ins>
      <w:del w:id="346" w:author="Peter Huson" w:date="2014-03-14T17:08:00Z">
        <w:r w:rsidDel="00934C25">
          <w:delText>C</w:delText>
        </w:r>
      </w:del>
      <w:proofErr w:type="gramStart"/>
      <w:r>
        <w:t xml:space="preserve">omedy </w:t>
      </w:r>
      <w:ins w:id="347" w:author="Peter Huson" w:date="2014-03-14T17:08:00Z">
        <w:r>
          <w:t>a</w:t>
        </w:r>
      </w:ins>
      <w:del w:id="348" w:author="Peter Huson" w:date="2014-03-14T17:08:00Z">
        <w:r w:rsidDel="00934C25">
          <w:delText>A</w:delText>
        </w:r>
      </w:del>
      <w:r>
        <w:t>cts</w:t>
      </w:r>
      <w:proofErr w:type="gramEnd"/>
      <w:r>
        <w:t xml:space="preserve"> </w:t>
      </w:r>
      <w:ins w:id="349" w:author="Peter Huson" w:date="2014-03-14T17:09:00Z">
        <w:r>
          <w:t>are</w:t>
        </w:r>
      </w:ins>
      <w:del w:id="350" w:author="Peter Huson" w:date="2014-03-14T17:09:00Z">
        <w:r w:rsidDel="00934C25">
          <w:delText xml:space="preserve">will be </w:delText>
        </w:r>
      </w:del>
      <w:ins w:id="351" w:author="Peter Huson" w:date="2014-03-14T17:09:00Z">
        <w:r>
          <w:t xml:space="preserve"> </w:t>
        </w:r>
      </w:ins>
      <w:r>
        <w:t>performing daily</w:t>
      </w:r>
      <w:ins w:id="352" w:author="Peter Huson" w:date="2014-03-14T17:09:00Z">
        <w:r>
          <w:t>.</w:t>
        </w:r>
      </w:ins>
    </w:p>
    <w:p w14:paraId="0FF98B7B" w14:textId="77777777" w:rsidR="00A53B5F" w:rsidRPr="004C1FAD" w:rsidRDefault="00A53B5F" w:rsidP="004C1FAD">
      <w:pPr>
        <w:pStyle w:val="NoteLevel11"/>
        <w:numPr>
          <w:numberingChange w:id="353" w:author="Peter Huson" w:date="2014-03-14T16:15:00Z" w:original=""/>
        </w:numPr>
      </w:pPr>
    </w:p>
    <w:p w14:paraId="73689E62" w14:textId="77777777" w:rsidR="00A53B5F" w:rsidRPr="00934C25" w:rsidRDefault="00A53B5F" w:rsidP="004C1FAD">
      <w:pPr>
        <w:pStyle w:val="NoteLevel11"/>
        <w:numPr>
          <w:numberingChange w:id="354" w:author="Peter Huson" w:date="2014-03-14T16:15:00Z" w:original=""/>
        </w:numPr>
      </w:pPr>
      <w:r>
        <w:rPr>
          <w:b/>
        </w:rPr>
        <w:t>WORKSHOPS</w:t>
      </w:r>
    </w:p>
    <w:p w14:paraId="0F91185B" w14:textId="77777777" w:rsidR="00A53B5F" w:rsidRPr="00934C25" w:rsidRDefault="00A53B5F" w:rsidP="004C1FAD">
      <w:pPr>
        <w:pStyle w:val="NoteLevel21"/>
        <w:numPr>
          <w:numberingChange w:id="355" w:author="Peter Huson" w:date="2014-03-14T16:15:00Z" w:original=""/>
        </w:numPr>
      </w:pPr>
      <w:ins w:id="356" w:author="Peter Huson" w:date="2014-03-14T17:09:00Z">
        <w:r>
          <w:rPr>
            <w:iCs/>
          </w:rPr>
          <w:t xml:space="preserve">Workshops </w:t>
        </w:r>
        <w:r w:rsidRPr="00A53B5F">
          <w:rPr>
            <w:iCs/>
            <w:rPrChange w:id="357" w:author="Peter Huson" w:date="2014-03-14T17:09:00Z">
              <w:rPr>
                <w:i/>
                <w:iCs/>
              </w:rPr>
            </w:rPrChange>
          </w:rPr>
          <w:t>offered t</w:t>
        </w:r>
      </w:ins>
      <w:r w:rsidRPr="00A53B5F">
        <w:rPr>
          <w:iCs/>
          <w:rPrChange w:id="358" w:author="Peter Huson" w:date="2014-03-14T17:09:00Z">
            <w:rPr>
              <w:i/>
              <w:iCs/>
            </w:rPr>
          </w:rPrChange>
        </w:rPr>
        <w:t>hroughout the weekend</w:t>
      </w:r>
      <w:ins w:id="359" w:author="Peter Huson" w:date="2014-03-14T17:09:00Z">
        <w:r>
          <w:rPr>
            <w:iCs/>
          </w:rPr>
          <w:t xml:space="preserve"> are </w:t>
        </w:r>
      </w:ins>
      <w:del w:id="360" w:author="Peter Huson" w:date="2014-03-14T17:09:00Z">
        <w:r w:rsidRPr="00A53B5F" w:rsidDel="00934C25">
          <w:rPr>
            <w:iCs/>
            <w:rPrChange w:id="361" w:author="Peter Huson" w:date="2014-03-14T17:09:00Z">
              <w:rPr>
                <w:i/>
                <w:iCs/>
              </w:rPr>
            </w:rPrChange>
          </w:rPr>
          <w:delText xml:space="preserve">, we will be offering a number of workshops, </w:delText>
        </w:r>
      </w:del>
      <w:r w:rsidRPr="00A53B5F">
        <w:rPr>
          <w:iCs/>
          <w:rPrChange w:id="362" w:author="Peter Huson" w:date="2014-03-14T17:09:00Z">
            <w:rPr>
              <w:i/>
              <w:iCs/>
            </w:rPr>
          </w:rPrChange>
        </w:rPr>
        <w:t xml:space="preserve">specially designed to help </w:t>
      </w:r>
      <w:del w:id="363" w:author="Peter Huson" w:date="2014-03-14T17:09:00Z">
        <w:r w:rsidRPr="00A53B5F" w:rsidDel="00934C25">
          <w:rPr>
            <w:iCs/>
            <w:rPrChange w:id="364" w:author="Peter Huson" w:date="2014-03-14T17:09:00Z">
              <w:rPr>
                <w:i/>
                <w:iCs/>
              </w:rPr>
            </w:rPrChange>
          </w:rPr>
          <w:delText xml:space="preserve">you </w:delText>
        </w:r>
      </w:del>
      <w:r w:rsidRPr="00A53B5F">
        <w:rPr>
          <w:iCs/>
          <w:rPrChange w:id="365" w:author="Peter Huson" w:date="2014-03-14T17:09:00Z">
            <w:rPr>
              <w:i/>
              <w:iCs/>
            </w:rPr>
          </w:rPrChange>
        </w:rPr>
        <w:t xml:space="preserve">refocus </w:t>
      </w:r>
      <w:del w:id="366" w:author="Peter Huson" w:date="2014-03-14T17:09:00Z">
        <w:r w:rsidRPr="00A53B5F" w:rsidDel="00934C25">
          <w:rPr>
            <w:iCs/>
            <w:rPrChange w:id="367" w:author="Peter Huson" w:date="2014-03-14T17:09:00Z">
              <w:rPr>
                <w:i/>
                <w:iCs/>
              </w:rPr>
            </w:rPrChange>
          </w:rPr>
          <w:delText>+</w:delText>
        </w:r>
      </w:del>
      <w:ins w:id="368" w:author="Peter Huson" w:date="2014-03-14T17:09:00Z">
        <w:r>
          <w:rPr>
            <w:iCs/>
          </w:rPr>
          <w:t>and</w:t>
        </w:r>
      </w:ins>
      <w:r w:rsidRPr="00A53B5F">
        <w:rPr>
          <w:iCs/>
          <w:rPrChange w:id="369" w:author="Peter Huson" w:date="2014-03-14T17:09:00Z">
            <w:rPr>
              <w:i/>
              <w:iCs/>
            </w:rPr>
          </w:rPrChange>
        </w:rPr>
        <w:t xml:space="preserve"> recharge </w:t>
      </w:r>
      <w:del w:id="370" w:author="Peter Huson" w:date="2014-03-14T17:09:00Z">
        <w:r w:rsidRPr="00A53B5F" w:rsidDel="00934C25">
          <w:rPr>
            <w:iCs/>
            <w:rPrChange w:id="371" w:author="Peter Huson" w:date="2014-03-14T17:09:00Z">
              <w:rPr>
                <w:i/>
                <w:iCs/>
              </w:rPr>
            </w:rPrChange>
          </w:rPr>
          <w:delText xml:space="preserve">both </w:delText>
        </w:r>
      </w:del>
      <w:r w:rsidRPr="00A53B5F">
        <w:rPr>
          <w:iCs/>
          <w:rPrChange w:id="372" w:author="Peter Huson" w:date="2014-03-14T17:09:00Z">
            <w:rPr>
              <w:i/>
              <w:iCs/>
            </w:rPr>
          </w:rPrChange>
        </w:rPr>
        <w:t xml:space="preserve">your mind </w:t>
      </w:r>
      <w:del w:id="373" w:author="Peter Huson" w:date="2014-03-14T17:09:00Z">
        <w:r w:rsidRPr="00A53B5F" w:rsidDel="00934C25">
          <w:rPr>
            <w:iCs/>
            <w:rPrChange w:id="374" w:author="Peter Huson" w:date="2014-03-14T17:09:00Z">
              <w:rPr>
                <w:i/>
                <w:iCs/>
              </w:rPr>
            </w:rPrChange>
          </w:rPr>
          <w:delText xml:space="preserve">&amp; </w:delText>
        </w:r>
      </w:del>
      <w:ins w:id="375" w:author="Peter Huson" w:date="2014-03-14T17:09:00Z">
        <w:r>
          <w:rPr>
            <w:iCs/>
          </w:rPr>
          <w:t xml:space="preserve">and </w:t>
        </w:r>
      </w:ins>
      <w:r w:rsidRPr="00A53B5F">
        <w:rPr>
          <w:iCs/>
          <w:rPrChange w:id="376" w:author="Peter Huson" w:date="2014-03-14T17:09:00Z">
            <w:rPr>
              <w:i/>
              <w:iCs/>
            </w:rPr>
          </w:rPrChange>
        </w:rPr>
        <w:t>body.</w:t>
      </w:r>
    </w:p>
    <w:p w14:paraId="4C600D2F" w14:textId="77777777" w:rsidR="00A53B5F" w:rsidRDefault="00A53B5F" w:rsidP="004C1FAD">
      <w:pPr>
        <w:pStyle w:val="NoteLevel21"/>
        <w:numPr>
          <w:numberingChange w:id="377" w:author="Peter Huson" w:date="2014-03-14T16:15:00Z" w:original=""/>
        </w:numPr>
        <w:rPr>
          <w:ins w:id="378" w:author="Peter Huson" w:date="2014-03-14T17:10:00Z"/>
        </w:rPr>
      </w:pPr>
      <w:del w:id="379" w:author="Peter Huson" w:date="2014-03-14T17:10:00Z">
        <w:r w:rsidRPr="004C1FAD" w:rsidDel="00934C25">
          <w:delText xml:space="preserve">Among a unique schedule of sessions &amp; selections, </w:delText>
        </w:r>
      </w:del>
      <w:ins w:id="380" w:author="Peter Huson" w:date="2014-03-14T17:10:00Z">
        <w:r>
          <w:t xml:space="preserve">Yoga classes are a daily offering with ever effort to </w:t>
        </w:r>
      </w:ins>
      <w:ins w:id="381" w:author="Peter Huson" w:date="2014-03-14T17:11:00Z">
        <w:r>
          <w:t>a</w:t>
        </w:r>
      </w:ins>
      <w:ins w:id="382" w:author="Peter Huson" w:date="2014-03-14T17:10:00Z">
        <w:r>
          <w:t>c</w:t>
        </w:r>
      </w:ins>
      <w:ins w:id="383" w:author="Peter Huson" w:date="2014-03-14T17:11:00Z">
        <w:r>
          <w:t>c</w:t>
        </w:r>
      </w:ins>
      <w:ins w:id="384" w:author="Peter Huson" w:date="2014-03-14T17:10:00Z">
        <w:r>
          <w:t xml:space="preserve">ommodate a variety of </w:t>
        </w:r>
      </w:ins>
      <w:ins w:id="385" w:author="Peter Huson" w:date="2014-03-14T17:11:00Z">
        <w:r>
          <w:t>styles</w:t>
        </w:r>
      </w:ins>
      <w:ins w:id="386" w:author="Peter Huson" w:date="2014-03-14T17:10:00Z">
        <w:r>
          <w:t xml:space="preserve">, whether you are new to yoga or practice regularly.  </w:t>
        </w:r>
      </w:ins>
    </w:p>
    <w:p w14:paraId="1BE6B1C6" w14:textId="77777777" w:rsidR="00A53B5F" w:rsidRPr="004C1FAD" w:rsidRDefault="00A53B5F" w:rsidP="004C1FAD">
      <w:pPr>
        <w:pStyle w:val="NoteLevel21"/>
        <w:numPr>
          <w:ins w:id="387" w:author="Peter Huson" w:date="2014-03-14T17:10:00Z"/>
        </w:numPr>
      </w:pPr>
      <w:del w:id="388" w:author="Peter Huson" w:date="2014-03-14T17:11:00Z">
        <w:r w:rsidRPr="004C1FAD" w:rsidDel="00934C25">
          <w:delText>daily yoga will be offered, along with a variety of a</w:delText>
        </w:r>
      </w:del>
      <w:ins w:id="389" w:author="Peter Huson" w:date="2014-03-14T17:11:00Z">
        <w:r>
          <w:t>A</w:t>
        </w:r>
      </w:ins>
      <w:r w:rsidRPr="004C1FAD">
        <w:t xml:space="preserve">rts &amp; crafts, </w:t>
      </w:r>
      <w:proofErr w:type="gramStart"/>
      <w:r w:rsidRPr="004C1FAD">
        <w:t>screen printing</w:t>
      </w:r>
      <w:proofErr w:type="gramEnd"/>
      <w:r w:rsidRPr="004C1FAD">
        <w:t xml:space="preserve"> and music programs</w:t>
      </w:r>
      <w:ins w:id="390" w:author="Peter Huson" w:date="2014-03-14T17:11:00Z">
        <w:r>
          <w:t xml:space="preserve"> are in the works for 2014!</w:t>
        </w:r>
      </w:ins>
      <w:del w:id="391" w:author="Peter Huson" w:date="2014-03-14T17:11:00Z">
        <w:r w:rsidRPr="004C1FAD" w:rsidDel="00934C25">
          <w:delText>.</w:delText>
        </w:r>
      </w:del>
    </w:p>
    <w:p w14:paraId="7C3EA968" w14:textId="77777777" w:rsidR="00A53B5F" w:rsidRPr="004C1FAD" w:rsidRDefault="00A53B5F">
      <w:pPr>
        <w:pStyle w:val="NoteLevel21"/>
        <w:numPr>
          <w:ilvl w:val="0"/>
          <w:numId w:val="0"/>
          <w:numberingChange w:id="392" w:author="Peter Huson" w:date="2014-03-14T16:15:00Z" w:original=""/>
        </w:numPr>
        <w:ind w:left="720"/>
        <w:pPrChange w:id="393" w:author="Peter Huson" w:date="2014-03-14T17:11:00Z">
          <w:pPr>
            <w:pStyle w:val="NoteLevel21"/>
            <w:numPr>
              <w:ilvl w:val="0"/>
              <w:numId w:val="0"/>
            </w:numPr>
            <w:tabs>
              <w:tab w:val="clear" w:pos="720"/>
            </w:tabs>
            <w:ind w:left="0" w:firstLine="0"/>
          </w:pPr>
        </w:pPrChange>
      </w:pPr>
      <w:ins w:id="394" w:author="Peter Huson" w:date="2014-03-14T17:12:00Z">
        <w:r>
          <w:t xml:space="preserve">Prior to the event, the workshop schedule will be available on our website.  During the event schedules will be posted in easy-to-find locations throughout the festival ground. </w:t>
        </w:r>
      </w:ins>
      <w:ins w:id="395" w:author="Peter Huson" w:date="2014-03-14T17:13:00Z">
        <w:r>
          <w:t xml:space="preserve"> </w:t>
        </w:r>
      </w:ins>
      <w:del w:id="396" w:author="Peter Huson" w:date="2014-03-14T17:12:00Z">
        <w:r w:rsidRPr="004C1FAD" w:rsidDel="00934C25">
          <w:delText>**S</w:delText>
        </w:r>
      </w:del>
      <w:del w:id="397" w:author="Peter Huson" w:date="2014-03-14T17:13:00Z">
        <w:r w:rsidRPr="004C1FAD" w:rsidDel="00934C25">
          <w:delText xml:space="preserve">chedules of workshops will be posted on the website prior to the event and posted daily throughout the campsite. </w:delText>
        </w:r>
      </w:del>
      <w:ins w:id="398" w:author="Peter Huson" w:date="2014-03-14T17:13:00Z">
        <w:r>
          <w:t>W</w:t>
        </w:r>
      </w:ins>
      <w:del w:id="399" w:author="Peter Huson" w:date="2014-03-14T17:13:00Z">
        <w:r w:rsidRPr="004C1FAD" w:rsidDel="00934C25">
          <w:delText>All w</w:delText>
        </w:r>
      </w:del>
      <w:r w:rsidRPr="004C1FAD">
        <w:t xml:space="preserve">orkshops will be </w:t>
      </w:r>
      <w:del w:id="400" w:author="Peter Huson" w:date="2014-03-14T17:13:00Z">
        <w:r w:rsidRPr="004C1FAD" w:rsidDel="00934C25">
          <w:delText xml:space="preserve">open </w:delText>
        </w:r>
      </w:del>
      <w:ins w:id="401" w:author="Peter Huson" w:date="2014-03-14T17:13:00Z">
        <w:r>
          <w:t xml:space="preserve">free </w:t>
        </w:r>
      </w:ins>
      <w:r w:rsidRPr="004C1FAD">
        <w:t>to all attendees</w:t>
      </w:r>
      <w:del w:id="402" w:author="Peter Huson" w:date="2014-03-14T17:13:00Z">
        <w:r w:rsidRPr="004C1FAD" w:rsidDel="00934C25">
          <w:delText>,</w:delText>
        </w:r>
      </w:del>
      <w:r w:rsidRPr="004C1FAD">
        <w:t xml:space="preserve"> </w:t>
      </w:r>
      <w:ins w:id="403" w:author="Peter Huson" w:date="2014-03-14T17:13:00Z">
        <w:r>
          <w:t xml:space="preserve">and is included in the cost of your </w:t>
        </w:r>
      </w:ins>
      <w:del w:id="404" w:author="Peter Huson" w:date="2014-03-14T17:13:00Z">
        <w:r w:rsidRPr="004C1FAD" w:rsidDel="00934C25">
          <w:delText xml:space="preserve">as part of your </w:delText>
        </w:r>
      </w:del>
      <w:r w:rsidRPr="004C1FAD">
        <w:t>festival admission.</w:t>
      </w:r>
    </w:p>
    <w:p w14:paraId="0AF5E8A1" w14:textId="77777777" w:rsidR="00A53B5F" w:rsidRDefault="00A53B5F" w:rsidP="004C1FAD">
      <w:pPr>
        <w:pStyle w:val="NoteLevel11"/>
        <w:numPr>
          <w:numberingChange w:id="405" w:author="Peter Huson" w:date="2014-03-14T16:15:00Z" w:original=""/>
        </w:numPr>
      </w:pPr>
    </w:p>
    <w:p w14:paraId="16EA270E" w14:textId="77777777" w:rsidR="00A53B5F" w:rsidRPr="004C1FAD" w:rsidRDefault="00A53B5F" w:rsidP="004C1FAD">
      <w:pPr>
        <w:pStyle w:val="NoteLevel11"/>
        <w:numPr>
          <w:numberingChange w:id="406" w:author="Peter Huson" w:date="2014-03-14T16:15:00Z" w:original=""/>
        </w:numPr>
      </w:pPr>
      <w:r>
        <w:rPr>
          <w:b/>
        </w:rPr>
        <w:t>YOGA</w:t>
      </w:r>
    </w:p>
    <w:p w14:paraId="2FE91143" w14:textId="77777777" w:rsidR="00A53B5F" w:rsidRDefault="00A53B5F" w:rsidP="00934C25">
      <w:pPr>
        <w:pStyle w:val="NoteLevel21"/>
        <w:numPr>
          <w:ins w:id="407" w:author="Peter Huson" w:date="2014-03-14T17:14:00Z"/>
        </w:numPr>
        <w:rPr>
          <w:ins w:id="408" w:author="Peter Huson" w:date="2014-03-14T17:14:00Z"/>
        </w:rPr>
      </w:pPr>
      <w:ins w:id="409" w:author="Peter Huson" w:date="2014-03-14T17:14:00Z">
        <w:r>
          <w:t xml:space="preserve">Yoga classes are a daily offering with ever effort to accommodate a variety of styles, whether you are new to yoga or practice regularly.  More information about classes and teachers will be available soon.  Want to teach yoga at NNMF?  Email info@northernnights.org.  </w:t>
        </w:r>
      </w:ins>
    </w:p>
    <w:p w14:paraId="1B4814A1" w14:textId="77777777" w:rsidR="00A53B5F" w:rsidDel="00934C25" w:rsidRDefault="00A53B5F" w:rsidP="004C1FAD">
      <w:pPr>
        <w:pStyle w:val="NoteLevel11"/>
        <w:numPr>
          <w:numberingChange w:id="410" w:author="Peter Huson" w:date="2014-03-14T16:15:00Z" w:original=""/>
        </w:numPr>
        <w:rPr>
          <w:del w:id="411" w:author="Peter Huson" w:date="2014-03-14T17:14:00Z"/>
        </w:rPr>
      </w:pPr>
      <w:del w:id="412" w:author="Peter Huson" w:date="2014-03-14T17:13:00Z">
        <w:r w:rsidDel="00934C25">
          <w:delText>TBD</w:delText>
        </w:r>
      </w:del>
    </w:p>
    <w:p w14:paraId="374C1D6F" w14:textId="77777777" w:rsidR="00A53B5F" w:rsidRDefault="00A53B5F" w:rsidP="004C1FAD">
      <w:pPr>
        <w:pStyle w:val="NoteLevel11"/>
        <w:numPr>
          <w:numberingChange w:id="413" w:author="Peter Huson" w:date="2014-03-14T16:15:00Z" w:original=""/>
        </w:numPr>
      </w:pPr>
    </w:p>
    <w:p w14:paraId="7E1206F5" w14:textId="77777777" w:rsidR="00A53B5F" w:rsidRDefault="00A53B5F" w:rsidP="004C1FAD">
      <w:pPr>
        <w:pStyle w:val="NoteLevel11"/>
        <w:numPr>
          <w:numberingChange w:id="414" w:author="Peter Huson" w:date="2014-03-14T16:15:00Z" w:original=""/>
        </w:numPr>
      </w:pPr>
      <w:r>
        <w:rPr>
          <w:b/>
        </w:rPr>
        <w:t>FAQs (Frequently Asked Questions)</w:t>
      </w:r>
    </w:p>
    <w:p w14:paraId="14A1EAD4" w14:textId="77777777" w:rsidR="00A53B5F" w:rsidRPr="004C1FAD" w:rsidRDefault="00A53B5F" w:rsidP="004C1FAD">
      <w:pPr>
        <w:pStyle w:val="NoteLevel21"/>
        <w:numPr>
          <w:numberingChange w:id="415" w:author="Peter Huson" w:date="2014-03-14T16:15:00Z" w:original=""/>
        </w:numPr>
      </w:pPr>
      <w:r w:rsidRPr="004C1FAD">
        <w:t>When is the festival?</w:t>
      </w:r>
      <w:r w:rsidRPr="004C1FAD">
        <w:br/>
      </w:r>
      <w:r w:rsidRPr="004C1FAD">
        <w:rPr>
          <w:b/>
          <w:bCs/>
        </w:rPr>
        <w:t>-</w:t>
      </w:r>
      <w:del w:id="416" w:author="Peter Huson" w:date="2014-03-14T17:15:00Z">
        <w:r w:rsidRPr="004C1FAD" w:rsidDel="00934C25">
          <w:rPr>
            <w:b/>
            <w:bCs/>
          </w:rPr>
          <w:delText>The weekend of</w:delText>
        </w:r>
      </w:del>
      <w:r w:rsidRPr="004C1FAD">
        <w:rPr>
          <w:b/>
          <w:bCs/>
        </w:rPr>
        <w:t xml:space="preserve"> July </w:t>
      </w:r>
      <w:r>
        <w:rPr>
          <w:b/>
          <w:bCs/>
        </w:rPr>
        <w:t>18</w:t>
      </w:r>
      <w:r w:rsidRPr="003608B4">
        <w:rPr>
          <w:b/>
          <w:bCs/>
          <w:vertAlign w:val="superscript"/>
        </w:rPr>
        <w:t>th</w:t>
      </w:r>
      <w:r>
        <w:rPr>
          <w:b/>
          <w:bCs/>
        </w:rPr>
        <w:t>, 19</w:t>
      </w:r>
      <w:r w:rsidRPr="003608B4">
        <w:rPr>
          <w:b/>
          <w:bCs/>
          <w:vertAlign w:val="superscript"/>
        </w:rPr>
        <w:t>th</w:t>
      </w:r>
      <w:r>
        <w:rPr>
          <w:b/>
          <w:bCs/>
        </w:rPr>
        <w:t>, 20</w:t>
      </w:r>
      <w:r w:rsidRPr="003608B4">
        <w:rPr>
          <w:b/>
          <w:bCs/>
          <w:vertAlign w:val="superscript"/>
        </w:rPr>
        <w:t>th</w:t>
      </w:r>
      <w:r>
        <w:rPr>
          <w:b/>
          <w:bCs/>
        </w:rPr>
        <w:t xml:space="preserve"> </w:t>
      </w:r>
      <w:ins w:id="417" w:author="Peter Huson" w:date="2014-03-14T17:15:00Z">
        <w:r>
          <w:rPr>
            <w:b/>
            <w:bCs/>
          </w:rPr>
          <w:t>(Friday, Saturday &amp; Sunday)</w:t>
        </w:r>
      </w:ins>
    </w:p>
    <w:p w14:paraId="22BA8A61" w14:textId="77777777" w:rsidR="00573545" w:rsidRDefault="00A53B5F" w:rsidP="00573545">
      <w:pPr>
        <w:pStyle w:val="NoteLevel31"/>
        <w:numPr>
          <w:ins w:id="418" w:author="Unknown"/>
        </w:numPr>
        <w:pPrChange w:id="419" w:author="Peter Huson" w:date="2014-03-14T17:15:00Z">
          <w:pPr>
            <w:pStyle w:val="NoteLevel21"/>
          </w:pPr>
        </w:pPrChange>
      </w:pPr>
      <w:r w:rsidRPr="004C1FAD">
        <w:t>PUBLIC CAMPING IS PROHIBITED ON THURSDAY JULY 18</w:t>
      </w:r>
      <w:r w:rsidRPr="00A53B5F">
        <w:rPr>
          <w:vertAlign w:val="superscript"/>
          <w:rPrChange w:id="420" w:author="Peter Huson" w:date="2014-03-14T17:32:00Z">
            <w:rPr/>
          </w:rPrChange>
        </w:rPr>
        <w:t>TH</w:t>
      </w:r>
    </w:p>
    <w:p w14:paraId="695B6A07" w14:textId="77777777" w:rsidR="00A53B5F" w:rsidRPr="004C1FAD" w:rsidRDefault="00A53B5F">
      <w:pPr>
        <w:pStyle w:val="NoteLevel31"/>
        <w:numPr>
          <w:ins w:id="421" w:author="Peter Huson" w:date="2014-03-14T17:32:00Z"/>
        </w:numPr>
        <w:rPr>
          <w:ins w:id="422" w:author="Peter Huson" w:date="2014-03-14T17:32:00Z"/>
        </w:rPr>
        <w:pPrChange w:id="423" w:author="Peter Huson" w:date="2014-03-14T17:15:00Z">
          <w:pPr>
            <w:pStyle w:val="NoteLevel21"/>
          </w:pPr>
        </w:pPrChange>
      </w:pPr>
      <w:ins w:id="424" w:author="Peter Huson" w:date="2014-03-14T17:32:00Z">
        <w:r w:rsidRPr="004C1FAD">
          <w:rPr>
            <w:b/>
            <w:bCs/>
          </w:rPr>
          <w:t>-The festival takes place rain or shine.</w:t>
        </w:r>
      </w:ins>
    </w:p>
    <w:p w14:paraId="72FF709F" w14:textId="77777777" w:rsidR="00573545" w:rsidRDefault="00A53B5F" w:rsidP="00573545">
      <w:pPr>
        <w:pStyle w:val="NoteLevel21"/>
        <w:numPr>
          <w:ins w:id="425" w:author="Unknown"/>
        </w:numPr>
        <w:pPrChange w:id="426" w:author="Peter Huson" w:date="2014-03-14T17:15:00Z">
          <w:pPr>
            <w:pStyle w:val="NoteLevel21"/>
            <w:ind w:left="0"/>
          </w:pPr>
        </w:pPrChange>
      </w:pPr>
      <w:ins w:id="427" w:author="Peter Huson" w:date="2014-03-14T17:15:00Z">
        <w:r w:rsidRPr="004C1FAD">
          <w:t>NO FIREWORKS</w:t>
        </w:r>
        <w:r>
          <w:t xml:space="preserve"> OR OPEN </w:t>
        </w:r>
      </w:ins>
      <w:del w:id="428" w:author="Peter Huson" w:date="2014-03-14T17:15:00Z">
        <w:r w:rsidRPr="004C1FAD" w:rsidDel="00934C25">
          <w:delText xml:space="preserve">NO OPEN BURNING </w:delText>
        </w:r>
      </w:del>
      <w:ins w:id="429" w:author="Peter Huson" w:date="2014-03-14T17:15:00Z">
        <w:r>
          <w:t xml:space="preserve">FLAMES </w:t>
        </w:r>
      </w:ins>
      <w:r w:rsidRPr="004C1FAD">
        <w:t xml:space="preserve">OF ANY KIND &amp; </w:t>
      </w:r>
      <w:del w:id="430" w:author="Peter Huson" w:date="2014-03-14T17:15:00Z">
        <w:r w:rsidRPr="004C1FAD" w:rsidDel="00934C25">
          <w:delText>NO FIREWORKS</w:delText>
        </w:r>
      </w:del>
    </w:p>
    <w:p w14:paraId="4C907B0C" w14:textId="77777777" w:rsidR="00A53B5F" w:rsidRPr="004C1FAD" w:rsidRDefault="00A53B5F" w:rsidP="004C1FAD">
      <w:pPr>
        <w:pStyle w:val="NoteLevel21"/>
        <w:numPr>
          <w:numberingChange w:id="431" w:author="Peter Huson" w:date="2014-03-14T16:15:00Z" w:original=""/>
        </w:numPr>
      </w:pPr>
      <w:r w:rsidRPr="004C1FAD">
        <w:t>What are the hours of the festival?</w:t>
      </w:r>
      <w:r w:rsidRPr="004C1FAD">
        <w:br/>
      </w:r>
      <w:r w:rsidRPr="004C1FAD">
        <w:rPr>
          <w:b/>
          <w:bCs/>
        </w:rPr>
        <w:t>-</w:t>
      </w:r>
      <w:ins w:id="432" w:author="Peter Huson" w:date="2014-03-14T17:18:00Z">
        <w:r>
          <w:rPr>
            <w:b/>
            <w:bCs/>
          </w:rPr>
          <w:t xml:space="preserve"> </w:t>
        </w:r>
      </w:ins>
      <w:del w:id="433" w:author="Peter Huson" w:date="2014-03-14T17:17:00Z">
        <w:r w:rsidRPr="004C1FAD" w:rsidDel="00312914">
          <w:rPr>
            <w:b/>
            <w:bCs/>
          </w:rPr>
          <w:delText xml:space="preserve">Gates open </w:delText>
        </w:r>
      </w:del>
      <w:r w:rsidRPr="004C1FAD">
        <w:rPr>
          <w:b/>
          <w:bCs/>
        </w:rPr>
        <w:t>Friday</w:t>
      </w:r>
      <w:ins w:id="434" w:author="Peter Huson" w:date="2014-03-14T17:18:00Z">
        <w:r>
          <w:rPr>
            <w:b/>
            <w:bCs/>
          </w:rPr>
          <w:t xml:space="preserve">: Gates open </w:t>
        </w:r>
      </w:ins>
      <w:del w:id="435" w:author="Peter Huson" w:date="2014-03-14T17:18:00Z">
        <w:r w:rsidRPr="004C1FAD" w:rsidDel="00312914">
          <w:rPr>
            <w:b/>
            <w:bCs/>
          </w:rPr>
          <w:delText xml:space="preserve"> </w:delText>
        </w:r>
      </w:del>
      <w:r w:rsidRPr="004C1FAD">
        <w:rPr>
          <w:b/>
          <w:bCs/>
        </w:rPr>
        <w:t>at 12</w:t>
      </w:r>
      <w:ins w:id="436" w:author="Peter Huson" w:date="2014-03-14T17:15:00Z">
        <w:r>
          <w:rPr>
            <w:b/>
            <w:bCs/>
          </w:rPr>
          <w:t xml:space="preserve"> </w:t>
        </w:r>
      </w:ins>
      <w:proofErr w:type="gramStart"/>
      <w:r w:rsidRPr="004C1FAD">
        <w:rPr>
          <w:b/>
          <w:bCs/>
        </w:rPr>
        <w:t>noon</w:t>
      </w:r>
      <w:proofErr w:type="gramEnd"/>
      <w:ins w:id="437" w:author="Peter Huson" w:date="2014-03-14T17:16:00Z">
        <w:r>
          <w:rPr>
            <w:b/>
            <w:bCs/>
          </w:rPr>
          <w:t xml:space="preserve">.  </w:t>
        </w:r>
      </w:ins>
      <w:del w:id="438" w:author="Peter Huson" w:date="2014-03-14T17:16:00Z">
        <w:r w:rsidRPr="004C1FAD" w:rsidDel="00934C25">
          <w:rPr>
            <w:b/>
            <w:bCs/>
          </w:rPr>
          <w:delText xml:space="preserve"> and </w:delText>
        </w:r>
      </w:del>
      <w:r w:rsidRPr="004C1FAD">
        <w:rPr>
          <w:b/>
          <w:bCs/>
        </w:rPr>
        <w:t xml:space="preserve">Music starts Friday at 2 pm </w:t>
      </w:r>
      <w:del w:id="439" w:author="Peter Huson" w:date="2014-03-14T17:19:00Z">
        <w:r w:rsidRPr="004C1FAD" w:rsidDel="00312914">
          <w:rPr>
            <w:b/>
            <w:bCs/>
          </w:rPr>
          <w:delText xml:space="preserve">and goes </w:delText>
        </w:r>
      </w:del>
      <w:ins w:id="440" w:author="Peter Huson" w:date="2014-03-14T17:19:00Z">
        <w:r>
          <w:rPr>
            <w:b/>
            <w:bCs/>
          </w:rPr>
          <w:t xml:space="preserve">ending at </w:t>
        </w:r>
      </w:ins>
      <w:del w:id="441" w:author="Peter Huson" w:date="2014-03-14T17:20:00Z">
        <w:r w:rsidRPr="004C1FAD" w:rsidDel="00312914">
          <w:rPr>
            <w:b/>
            <w:bCs/>
          </w:rPr>
          <w:delText xml:space="preserve">until </w:delText>
        </w:r>
      </w:del>
      <w:r w:rsidRPr="004C1FAD">
        <w:rPr>
          <w:b/>
          <w:bCs/>
        </w:rPr>
        <w:t>2</w:t>
      </w:r>
      <w:ins w:id="442" w:author="Peter Huson" w:date="2014-03-14T17:20:00Z">
        <w:r>
          <w:rPr>
            <w:b/>
            <w:bCs/>
          </w:rPr>
          <w:t xml:space="preserve"> </w:t>
        </w:r>
      </w:ins>
      <w:r w:rsidRPr="004C1FAD">
        <w:rPr>
          <w:b/>
          <w:bCs/>
        </w:rPr>
        <w:t>am</w:t>
      </w:r>
      <w:ins w:id="443" w:author="Peter Huson" w:date="2014-03-14T17:16:00Z">
        <w:r>
          <w:rPr>
            <w:b/>
            <w:bCs/>
          </w:rPr>
          <w:t>.  Keep it going after 2 am in</w:t>
        </w:r>
      </w:ins>
      <w:del w:id="444" w:author="Peter Huson" w:date="2014-03-14T17:16:00Z">
        <w:r w:rsidRPr="004C1FAD" w:rsidDel="00934C25">
          <w:rPr>
            <w:b/>
            <w:bCs/>
          </w:rPr>
          <w:delText>, followed by</w:delText>
        </w:r>
      </w:del>
      <w:r w:rsidRPr="004C1FAD">
        <w:rPr>
          <w:b/>
          <w:bCs/>
        </w:rPr>
        <w:t xml:space="preserve"> a Silent Disco</w:t>
      </w:r>
      <w:r>
        <w:rPr>
          <w:b/>
          <w:bCs/>
        </w:rPr>
        <w:t xml:space="preserve"> powered by Silent Frisco</w:t>
      </w:r>
      <w:ins w:id="445" w:author="Peter Huson" w:date="2014-03-14T17:17:00Z">
        <w:r>
          <w:rPr>
            <w:b/>
            <w:bCs/>
          </w:rPr>
          <w:t>.</w:t>
        </w:r>
      </w:ins>
      <w:r w:rsidRPr="004C1FAD">
        <w:rPr>
          <w:b/>
          <w:bCs/>
        </w:rPr>
        <w:br/>
        <w:t>-Saturday</w:t>
      </w:r>
      <w:ins w:id="446" w:author="Peter Huson" w:date="2014-03-14T17:18:00Z">
        <w:r>
          <w:rPr>
            <w:b/>
            <w:bCs/>
          </w:rPr>
          <w:t>:</w:t>
        </w:r>
      </w:ins>
      <w:r w:rsidRPr="004C1FAD">
        <w:rPr>
          <w:b/>
          <w:bCs/>
        </w:rPr>
        <w:t xml:space="preserve"> </w:t>
      </w:r>
      <w:ins w:id="447" w:author="Peter Huson" w:date="2014-03-14T17:18:00Z">
        <w:r>
          <w:rPr>
            <w:b/>
            <w:bCs/>
          </w:rPr>
          <w:t xml:space="preserve"> M</w:t>
        </w:r>
      </w:ins>
      <w:del w:id="448" w:author="Peter Huson" w:date="2014-03-14T17:18:00Z">
        <w:r w:rsidRPr="004C1FAD" w:rsidDel="00312914">
          <w:rPr>
            <w:b/>
            <w:bCs/>
          </w:rPr>
          <w:delText>m</w:delText>
        </w:r>
      </w:del>
      <w:r w:rsidRPr="004C1FAD">
        <w:rPr>
          <w:b/>
          <w:bCs/>
        </w:rPr>
        <w:t xml:space="preserve">usic </w:t>
      </w:r>
      <w:del w:id="449" w:author="Peter Huson" w:date="2014-03-14T17:18:00Z">
        <w:r w:rsidRPr="004C1FAD" w:rsidDel="00312914">
          <w:rPr>
            <w:b/>
            <w:bCs/>
          </w:rPr>
          <w:delText xml:space="preserve">goes from </w:delText>
        </w:r>
      </w:del>
      <w:ins w:id="450" w:author="Peter Huson" w:date="2014-03-14T17:18:00Z">
        <w:r>
          <w:rPr>
            <w:b/>
            <w:bCs/>
          </w:rPr>
          <w:t xml:space="preserve">starts at </w:t>
        </w:r>
      </w:ins>
      <w:r w:rsidRPr="004C1FAD">
        <w:rPr>
          <w:b/>
          <w:bCs/>
        </w:rPr>
        <w:t>10</w:t>
      </w:r>
      <w:ins w:id="451" w:author="Peter Huson" w:date="2014-03-14T17:18:00Z">
        <w:r>
          <w:rPr>
            <w:b/>
            <w:bCs/>
          </w:rPr>
          <w:t xml:space="preserve"> </w:t>
        </w:r>
      </w:ins>
      <w:r w:rsidRPr="004C1FAD">
        <w:rPr>
          <w:b/>
          <w:bCs/>
        </w:rPr>
        <w:t xml:space="preserve">am </w:t>
      </w:r>
      <w:ins w:id="452" w:author="Peter Huson" w:date="2014-03-14T17:19:00Z">
        <w:r>
          <w:rPr>
            <w:b/>
            <w:bCs/>
          </w:rPr>
          <w:t xml:space="preserve">ending at </w:t>
        </w:r>
      </w:ins>
      <w:del w:id="453" w:author="Peter Huson" w:date="2014-03-14T17:19:00Z">
        <w:r w:rsidRPr="004C1FAD" w:rsidDel="00312914">
          <w:rPr>
            <w:b/>
            <w:bCs/>
          </w:rPr>
          <w:delText xml:space="preserve">until </w:delText>
        </w:r>
      </w:del>
      <w:r w:rsidRPr="004C1FAD">
        <w:rPr>
          <w:b/>
          <w:bCs/>
        </w:rPr>
        <w:t>2</w:t>
      </w:r>
      <w:ins w:id="454" w:author="Peter Huson" w:date="2014-03-14T17:19:00Z">
        <w:r>
          <w:rPr>
            <w:b/>
            <w:bCs/>
          </w:rPr>
          <w:t xml:space="preserve"> </w:t>
        </w:r>
      </w:ins>
      <w:r w:rsidRPr="004C1FAD">
        <w:rPr>
          <w:b/>
          <w:bCs/>
        </w:rPr>
        <w:t>am</w:t>
      </w:r>
      <w:del w:id="455" w:author="Peter Huson" w:date="2014-03-14T17:18:00Z">
        <w:r w:rsidRPr="004C1FAD" w:rsidDel="00312914">
          <w:rPr>
            <w:b/>
            <w:bCs/>
          </w:rPr>
          <w:delText>,</w:delText>
        </w:r>
      </w:del>
      <w:ins w:id="456" w:author="Peter Huson" w:date="2014-03-14T17:18:00Z">
        <w:r>
          <w:rPr>
            <w:b/>
            <w:bCs/>
          </w:rPr>
          <w:t xml:space="preserve">.  Continue after 2 am in the Silent Disco powered by </w:t>
        </w:r>
      </w:ins>
      <w:del w:id="457" w:author="Peter Huson" w:date="2014-03-14T17:19:00Z">
        <w:r w:rsidRPr="004C1FAD" w:rsidDel="00312914">
          <w:rPr>
            <w:b/>
            <w:bCs/>
          </w:rPr>
          <w:delText xml:space="preserve"> followed by a Silent Disco</w:delText>
        </w:r>
        <w:r w:rsidRPr="003608B4" w:rsidDel="00312914">
          <w:rPr>
            <w:rFonts w:ascii="Cambria" w:eastAsia="MS ??" w:hAnsi="Cambria"/>
            <w:b/>
            <w:bCs/>
          </w:rPr>
          <w:delText xml:space="preserve"> </w:delText>
        </w:r>
        <w:r w:rsidRPr="003608B4" w:rsidDel="00312914">
          <w:rPr>
            <w:b/>
            <w:bCs/>
          </w:rPr>
          <w:delText xml:space="preserve">Silent Disco powered by </w:delText>
        </w:r>
      </w:del>
      <w:r w:rsidRPr="003608B4">
        <w:rPr>
          <w:b/>
          <w:bCs/>
        </w:rPr>
        <w:t>Silent Frisco</w:t>
      </w:r>
      <w:ins w:id="458" w:author="Peter Huson" w:date="2014-03-14T17:19:00Z">
        <w:r>
          <w:rPr>
            <w:b/>
            <w:bCs/>
          </w:rPr>
          <w:t>.</w:t>
        </w:r>
      </w:ins>
      <w:r w:rsidRPr="004C1FAD">
        <w:rPr>
          <w:b/>
          <w:bCs/>
        </w:rPr>
        <w:br/>
        <w:t>-Sunday</w:t>
      </w:r>
      <w:ins w:id="459" w:author="Peter Huson" w:date="2014-03-14T17:19:00Z">
        <w:r>
          <w:rPr>
            <w:b/>
            <w:bCs/>
          </w:rPr>
          <w:t xml:space="preserve">: </w:t>
        </w:r>
      </w:ins>
      <w:r w:rsidRPr="004C1FAD">
        <w:rPr>
          <w:b/>
          <w:bCs/>
        </w:rPr>
        <w:t xml:space="preserve"> </w:t>
      </w:r>
      <w:del w:id="460" w:author="Peter Huson" w:date="2014-03-14T17:19:00Z">
        <w:r w:rsidRPr="004C1FAD" w:rsidDel="00312914">
          <w:rPr>
            <w:b/>
            <w:bCs/>
          </w:rPr>
          <w:delText>m</w:delText>
        </w:r>
      </w:del>
      <w:ins w:id="461" w:author="Peter Huson" w:date="2014-03-14T17:19:00Z">
        <w:r>
          <w:rPr>
            <w:b/>
            <w:bCs/>
          </w:rPr>
          <w:t>M</w:t>
        </w:r>
      </w:ins>
      <w:r w:rsidRPr="004C1FAD">
        <w:rPr>
          <w:b/>
          <w:bCs/>
        </w:rPr>
        <w:t xml:space="preserve">usic </w:t>
      </w:r>
      <w:ins w:id="462" w:author="Peter Huson" w:date="2014-03-14T17:19:00Z">
        <w:r>
          <w:rPr>
            <w:b/>
            <w:bCs/>
          </w:rPr>
          <w:t xml:space="preserve">starts at </w:t>
        </w:r>
      </w:ins>
      <w:del w:id="463" w:author="Peter Huson" w:date="2014-03-14T17:19:00Z">
        <w:r w:rsidRPr="004C1FAD" w:rsidDel="00312914">
          <w:rPr>
            <w:b/>
            <w:bCs/>
          </w:rPr>
          <w:delText>goes from 1</w:delText>
        </w:r>
      </w:del>
      <w:ins w:id="464" w:author="Peter Huson" w:date="2014-03-14T17:19:00Z">
        <w:r>
          <w:rPr>
            <w:b/>
            <w:bCs/>
          </w:rPr>
          <w:t>1</w:t>
        </w:r>
      </w:ins>
      <w:r w:rsidRPr="004C1FAD">
        <w:rPr>
          <w:b/>
          <w:bCs/>
        </w:rPr>
        <w:t>0</w:t>
      </w:r>
      <w:ins w:id="465" w:author="Peter Huson" w:date="2014-03-14T17:19:00Z">
        <w:r>
          <w:rPr>
            <w:b/>
            <w:bCs/>
          </w:rPr>
          <w:t xml:space="preserve"> </w:t>
        </w:r>
      </w:ins>
      <w:r w:rsidRPr="004C1FAD">
        <w:rPr>
          <w:b/>
          <w:bCs/>
        </w:rPr>
        <w:t xml:space="preserve">am </w:t>
      </w:r>
      <w:del w:id="466" w:author="Peter Huson" w:date="2014-03-14T17:19:00Z">
        <w:r w:rsidRPr="004C1FAD" w:rsidDel="00312914">
          <w:rPr>
            <w:b/>
            <w:bCs/>
          </w:rPr>
          <w:delText xml:space="preserve">until </w:delText>
        </w:r>
      </w:del>
      <w:ins w:id="467" w:author="Peter Huson" w:date="2014-03-14T17:19:00Z">
        <w:r>
          <w:rPr>
            <w:b/>
            <w:bCs/>
          </w:rPr>
          <w:t xml:space="preserve">ending at </w:t>
        </w:r>
      </w:ins>
      <w:r w:rsidRPr="004C1FAD">
        <w:rPr>
          <w:b/>
          <w:bCs/>
        </w:rPr>
        <w:t>2am, followed by a Silent Disco. </w:t>
      </w:r>
    </w:p>
    <w:p w14:paraId="5DCD5BCA" w14:textId="77777777" w:rsidR="00A53B5F" w:rsidRPr="004C1FAD" w:rsidRDefault="00A53B5F" w:rsidP="004C1FAD">
      <w:pPr>
        <w:pStyle w:val="NoteLevel21"/>
        <w:numPr>
          <w:numberingChange w:id="468" w:author="Peter Huson" w:date="2014-03-14T16:15:00Z" w:original=""/>
        </w:numPr>
      </w:pPr>
      <w:r w:rsidRPr="004C1FAD">
        <w:t>Can we bring our own speakers to the festival?</w:t>
      </w:r>
      <w:r w:rsidRPr="004C1FAD">
        <w:br/>
        <w:t>-</w:t>
      </w:r>
      <w:r w:rsidRPr="004C1FAD">
        <w:rPr>
          <w:b/>
          <w:bCs/>
          <w:u w:val="single"/>
        </w:rPr>
        <w:t>There will be no other sound camps</w:t>
      </w:r>
      <w:ins w:id="469" w:author="Peter Huson" w:date="2014-03-14T17:20:00Z">
        <w:r>
          <w:rPr>
            <w:b/>
            <w:bCs/>
            <w:u w:val="single"/>
          </w:rPr>
          <w:t xml:space="preserve"> or other </w:t>
        </w:r>
      </w:ins>
      <w:del w:id="470" w:author="Peter Huson" w:date="2014-03-14T17:20:00Z">
        <w:r w:rsidRPr="004C1FAD" w:rsidDel="00312914">
          <w:rPr>
            <w:b/>
            <w:bCs/>
            <w:u w:val="single"/>
          </w:rPr>
          <w:delText xml:space="preserve">, </w:delText>
        </w:r>
      </w:del>
      <w:r w:rsidRPr="004C1FAD">
        <w:rPr>
          <w:b/>
          <w:bCs/>
          <w:u w:val="single"/>
        </w:rPr>
        <w:t>amplified speakers allowed onsite or at the campgrounds.</w:t>
      </w:r>
    </w:p>
    <w:p w14:paraId="2A474BD2" w14:textId="77777777" w:rsidR="00A53B5F" w:rsidRPr="004C1FAD" w:rsidRDefault="00A53B5F" w:rsidP="004C1FAD">
      <w:pPr>
        <w:pStyle w:val="NoteLevel21"/>
        <w:numPr>
          <w:numberingChange w:id="471" w:author="Peter Huson" w:date="2014-03-14T16:15:00Z" w:original=""/>
        </w:numPr>
      </w:pPr>
      <w:r w:rsidRPr="004C1FAD">
        <w:t>What kind of security can we expect?</w:t>
      </w:r>
      <w:r w:rsidRPr="004C1FAD">
        <w:br/>
      </w:r>
      <w:ins w:id="472" w:author="Peter Huson" w:date="2014-03-14T17:20:00Z">
        <w:r>
          <w:t xml:space="preserve">FOR YOUR SAFETY, </w:t>
        </w:r>
      </w:ins>
      <w:del w:id="473" w:author="Peter Huson" w:date="2014-03-14T17:20:00Z">
        <w:r w:rsidRPr="004C1FAD" w:rsidDel="00312914">
          <w:rPr>
            <w:b/>
            <w:bCs/>
          </w:rPr>
          <w:delText>Every</w:delText>
        </w:r>
      </w:del>
      <w:ins w:id="474" w:author="Peter Huson" w:date="2014-03-14T17:20:00Z">
        <w:r>
          <w:rPr>
            <w:b/>
            <w:bCs/>
          </w:rPr>
          <w:t xml:space="preserve">each person and vehicle </w:t>
        </w:r>
      </w:ins>
      <w:del w:id="475" w:author="Peter Huson" w:date="2014-03-14T17:20:00Z">
        <w:r w:rsidRPr="004C1FAD" w:rsidDel="00312914">
          <w:rPr>
            <w:b/>
            <w:bCs/>
          </w:rPr>
          <w:delText>one entering the</w:delText>
        </w:r>
      </w:del>
      <w:ins w:id="476" w:author="Peter Huson" w:date="2014-03-14T17:20:00Z">
        <w:r>
          <w:rPr>
            <w:b/>
            <w:bCs/>
          </w:rPr>
          <w:t>entering the</w:t>
        </w:r>
      </w:ins>
      <w:r w:rsidRPr="004C1FAD">
        <w:rPr>
          <w:b/>
          <w:bCs/>
        </w:rPr>
        <w:t xml:space="preserve"> festival grounds will be searched</w:t>
      </w:r>
      <w:del w:id="477" w:author="Peter Huson" w:date="2014-03-14T17:20:00Z">
        <w:r w:rsidRPr="004C1FAD" w:rsidDel="00312914">
          <w:rPr>
            <w:b/>
            <w:bCs/>
          </w:rPr>
          <w:delText xml:space="preserve"> upon entry</w:delText>
        </w:r>
      </w:del>
      <w:r w:rsidRPr="004C1FAD">
        <w:rPr>
          <w:b/>
          <w:bCs/>
        </w:rPr>
        <w:t>. </w:t>
      </w:r>
      <w:ins w:id="478" w:author="Peter Huson" w:date="2014-03-14T17:20:00Z">
        <w:r>
          <w:rPr>
            <w:b/>
            <w:bCs/>
          </w:rPr>
          <w:t xml:space="preserve"> </w:t>
        </w:r>
      </w:ins>
      <w:r w:rsidRPr="004C1FAD">
        <w:rPr>
          <w:b/>
          <w:bCs/>
        </w:rPr>
        <w:t xml:space="preserve">You </w:t>
      </w:r>
      <w:ins w:id="479" w:author="Peter Huson" w:date="2014-03-14T17:21:00Z">
        <w:r>
          <w:rPr>
            <w:b/>
            <w:bCs/>
          </w:rPr>
          <w:t xml:space="preserve">should expect to </w:t>
        </w:r>
      </w:ins>
      <w:del w:id="480" w:author="Peter Huson" w:date="2014-03-14T17:21:00Z">
        <w:r w:rsidRPr="004C1FAD" w:rsidDel="00312914">
          <w:rPr>
            <w:b/>
            <w:bCs/>
          </w:rPr>
          <w:delText xml:space="preserve">will need to </w:delText>
        </w:r>
      </w:del>
      <w:r w:rsidRPr="004C1FAD">
        <w:rPr>
          <w:b/>
          <w:bCs/>
        </w:rPr>
        <w:t xml:space="preserve">empty your pockets and have all items examined.  We reserve the right to refuse entry to anyone. </w:t>
      </w:r>
      <w:ins w:id="481" w:author="Peter Huson" w:date="2014-03-14T17:21:00Z">
        <w:r>
          <w:rPr>
            <w:b/>
            <w:bCs/>
          </w:rPr>
          <w:t xml:space="preserve"> </w:t>
        </w:r>
      </w:ins>
      <w:r w:rsidRPr="004C1FAD">
        <w:rPr>
          <w:b/>
          <w:bCs/>
        </w:rPr>
        <w:t>Once inside, there will be event staff and police to help ensure your safety and security.</w:t>
      </w:r>
    </w:p>
    <w:p w14:paraId="0C347F4C" w14:textId="77777777" w:rsidR="00A53B5F" w:rsidRPr="003608B4" w:rsidDel="0022648B" w:rsidRDefault="00A53B5F" w:rsidP="003608B4">
      <w:pPr>
        <w:pStyle w:val="NoteLevel21"/>
        <w:rPr>
          <w:del w:id="482" w:author="Peter Huson" w:date="2014-03-14T17:29:00Z"/>
        </w:rPr>
      </w:pPr>
      <w:r w:rsidRPr="004C1FAD">
        <w:t>Will there be re-entry?</w:t>
      </w:r>
      <w:r w:rsidRPr="004C1FAD">
        <w:br/>
      </w:r>
      <w:r w:rsidRPr="004C1FAD">
        <w:rPr>
          <w:b/>
          <w:bCs/>
        </w:rPr>
        <w:t>T</w:t>
      </w:r>
      <w:ins w:id="483" w:author="Peter Huson" w:date="2014-03-14T17:25:00Z">
        <w:r>
          <w:rPr>
            <w:b/>
            <w:bCs/>
          </w:rPr>
          <w:t>here is re-entry int</w:t>
        </w:r>
      </w:ins>
      <w:r w:rsidRPr="004C1FAD">
        <w:rPr>
          <w:b/>
          <w:bCs/>
        </w:rPr>
        <w:t xml:space="preserve">o the </w:t>
      </w:r>
      <w:ins w:id="484" w:author="Peter Huson" w:date="2014-03-14T17:28:00Z">
        <w:r>
          <w:rPr>
            <w:b/>
            <w:bCs/>
          </w:rPr>
          <w:t xml:space="preserve">concert </w:t>
        </w:r>
      </w:ins>
      <w:r w:rsidRPr="004C1FAD">
        <w:rPr>
          <w:b/>
          <w:bCs/>
        </w:rPr>
        <w:t>bowl</w:t>
      </w:r>
      <w:del w:id="485" w:author="Peter Huson" w:date="2014-03-14T17:25:00Z">
        <w:r w:rsidRPr="004C1FAD" w:rsidDel="00312914">
          <w:rPr>
            <w:b/>
            <w:bCs/>
          </w:rPr>
          <w:delText xml:space="preserve"> yes</w:delText>
        </w:r>
      </w:del>
      <w:r w:rsidRPr="004C1FAD">
        <w:rPr>
          <w:b/>
          <w:bCs/>
        </w:rPr>
        <w:t xml:space="preserve">! </w:t>
      </w:r>
      <w:ins w:id="486" w:author="Peter Huson" w:date="2014-03-14T17:25:00Z">
        <w:r>
          <w:rPr>
            <w:b/>
            <w:bCs/>
          </w:rPr>
          <w:t xml:space="preserve"> </w:t>
        </w:r>
      </w:ins>
      <w:ins w:id="487" w:author="Peter Huson" w:date="2014-03-14T17:28:00Z">
        <w:r>
          <w:rPr>
            <w:b/>
            <w:bCs/>
          </w:rPr>
          <w:t xml:space="preserve">However, </w:t>
        </w:r>
      </w:ins>
      <w:del w:id="488" w:author="Peter Huson" w:date="2014-03-14T17:28:00Z">
        <w:r w:rsidRPr="004C1FAD" w:rsidDel="0022648B">
          <w:rPr>
            <w:b/>
            <w:bCs/>
          </w:rPr>
          <w:delText>O</w:delText>
        </w:r>
      </w:del>
      <w:ins w:id="489" w:author="Peter Huson" w:date="2014-03-14T17:28:00Z">
        <w:r>
          <w:rPr>
            <w:b/>
            <w:bCs/>
          </w:rPr>
          <w:t>o</w:t>
        </w:r>
      </w:ins>
      <w:r w:rsidRPr="004C1FAD">
        <w:rPr>
          <w:b/>
          <w:bCs/>
        </w:rPr>
        <w:t>nce you</w:t>
      </w:r>
      <w:ins w:id="490" w:author="Peter Huson" w:date="2014-03-14T17:28:00Z">
        <w:r>
          <w:rPr>
            <w:b/>
            <w:bCs/>
          </w:rPr>
          <w:t>r</w:t>
        </w:r>
      </w:ins>
      <w:del w:id="491" w:author="Peter Huson" w:date="2014-03-14T17:28:00Z">
        <w:r w:rsidRPr="004C1FAD" w:rsidDel="0022648B">
          <w:rPr>
            <w:b/>
            <w:bCs/>
          </w:rPr>
          <w:delText xml:space="preserve"> park your car inside for the weekend</w:delText>
        </w:r>
      </w:del>
      <w:ins w:id="492" w:author="Peter Huson" w:date="2014-03-14T17:28:00Z">
        <w:r>
          <w:rPr>
            <w:b/>
            <w:bCs/>
          </w:rPr>
          <w:t xml:space="preserve"> car is parked on-site you may leave but your vehicle will NOT BE ALLOWED</w:t>
        </w:r>
      </w:ins>
      <w:del w:id="493" w:author="Peter Huson" w:date="2014-03-14T17:29:00Z">
        <w:r w:rsidRPr="004C1FAD" w:rsidDel="0022648B">
          <w:rPr>
            <w:b/>
            <w:bCs/>
          </w:rPr>
          <w:delText>, you CAN NOT leave and come back</w:delText>
        </w:r>
      </w:del>
      <w:ins w:id="494" w:author="Peter Huson" w:date="2014-03-14T17:29:00Z">
        <w:r>
          <w:rPr>
            <w:b/>
            <w:bCs/>
          </w:rPr>
          <w:t xml:space="preserve"> back in</w:t>
        </w:r>
      </w:ins>
      <w:r w:rsidRPr="004C1FAD">
        <w:rPr>
          <w:b/>
          <w:bCs/>
        </w:rPr>
        <w:t>.</w:t>
      </w:r>
      <w:del w:id="495" w:author="Peter Huson" w:date="2014-03-14T17:29:00Z">
        <w:r w:rsidRPr="004C1FAD" w:rsidDel="0022648B">
          <w:rPr>
            <w:b/>
            <w:bCs/>
          </w:rPr>
          <w:delText xml:space="preserve">  </w:delText>
        </w:r>
      </w:del>
    </w:p>
    <w:p w14:paraId="55044F70" w14:textId="77777777" w:rsidR="00A53B5F" w:rsidRPr="004C1FAD" w:rsidRDefault="00A53B5F" w:rsidP="003608B4">
      <w:pPr>
        <w:pStyle w:val="NoteLevel21"/>
      </w:pPr>
      <w:ins w:id="496" w:author="Peter Huson" w:date="2014-03-14T17:29:00Z">
        <w:r>
          <w:rPr>
            <w:b/>
            <w:bCs/>
          </w:rPr>
          <w:t xml:space="preserve">  We are </w:t>
        </w:r>
      </w:ins>
      <w:del w:id="497" w:author="Peter Huson" w:date="2014-03-14T17:29:00Z">
        <w:r w:rsidDel="0022648B">
          <w:rPr>
            <w:b/>
            <w:bCs/>
          </w:rPr>
          <w:delText>In 2014, we will be o</w:delText>
        </w:r>
      </w:del>
      <w:ins w:id="498" w:author="Peter Huson" w:date="2014-03-14T17:29:00Z">
        <w:r>
          <w:rPr>
            <w:b/>
            <w:bCs/>
          </w:rPr>
          <w:t>o</w:t>
        </w:r>
      </w:ins>
      <w:r>
        <w:rPr>
          <w:b/>
          <w:bCs/>
        </w:rPr>
        <w:t xml:space="preserve">ffering a day use lot called </w:t>
      </w:r>
      <w:del w:id="499" w:author="Peter Huson" w:date="2014-03-14T17:29:00Z">
        <w:r w:rsidDel="0022648B">
          <w:rPr>
            <w:b/>
            <w:bCs/>
          </w:rPr>
          <w:delText xml:space="preserve">the Dep Lot for </w:delText>
        </w:r>
      </w:del>
      <w:r>
        <w:rPr>
          <w:b/>
          <w:bCs/>
        </w:rPr>
        <w:t>attendees who wish to stay off-site.</w:t>
      </w:r>
    </w:p>
    <w:p w14:paraId="21686ACF" w14:textId="77777777" w:rsidR="00A53B5F" w:rsidRPr="004C1FAD" w:rsidRDefault="00A53B5F" w:rsidP="004C1FAD">
      <w:pPr>
        <w:pStyle w:val="NoteLevel21"/>
        <w:numPr>
          <w:numberingChange w:id="500" w:author="Peter Huson" w:date="2014-03-14T16:15:00Z" w:original=""/>
        </w:numPr>
      </w:pPr>
      <w:r w:rsidRPr="004C1FAD">
        <w:t>What are all the wristband policies?</w:t>
      </w:r>
      <w:r w:rsidRPr="004C1FAD">
        <w:br/>
      </w:r>
      <w:r w:rsidRPr="004C1FAD">
        <w:rPr>
          <w:b/>
          <w:bCs/>
        </w:rPr>
        <w:t>-All sales are FINAL – no refunds and no exchanges.</w:t>
      </w:r>
      <w:r w:rsidRPr="004C1FAD">
        <w:rPr>
          <w:b/>
          <w:bCs/>
        </w:rPr>
        <w:br/>
        <w:t>-DO NOT BUY TICKETS FROM THIRD PARTY TICKETING SITES.</w:t>
      </w:r>
      <w:ins w:id="501" w:author="Peter Huson" w:date="2014-03-14T17:30:00Z">
        <w:r>
          <w:rPr>
            <w:b/>
            <w:bCs/>
          </w:rPr>
          <w:t xml:space="preserve">  </w:t>
        </w:r>
      </w:ins>
      <w:del w:id="502" w:author="Peter Huson" w:date="2014-03-14T17:30:00Z">
        <w:r w:rsidRPr="004C1FAD" w:rsidDel="0022648B">
          <w:rPr>
            <w:b/>
            <w:bCs/>
          </w:rPr>
          <w:delText xml:space="preserve">  </w:delText>
        </w:r>
      </w:del>
      <w:ins w:id="503" w:author="Peter Huson" w:date="2014-03-14T17:29:00Z">
        <w:r>
          <w:rPr>
            <w:b/>
            <w:bCs/>
          </w:rPr>
          <w:t>Outlets for o</w:t>
        </w:r>
      </w:ins>
      <w:del w:id="504" w:author="Peter Huson" w:date="2014-03-14T17:29:00Z">
        <w:r w:rsidRPr="004C1FAD" w:rsidDel="0022648B">
          <w:rPr>
            <w:b/>
            <w:bCs/>
          </w:rPr>
          <w:delText>There are o</w:delText>
        </w:r>
      </w:del>
      <w:r w:rsidRPr="004C1FAD">
        <w:rPr>
          <w:b/>
          <w:bCs/>
        </w:rPr>
        <w:t>fficial ticket</w:t>
      </w:r>
      <w:ins w:id="505" w:author="Peter Huson" w:date="2014-03-14T17:30:00Z">
        <w:r>
          <w:rPr>
            <w:b/>
            <w:bCs/>
          </w:rPr>
          <w:t>s will be</w:t>
        </w:r>
      </w:ins>
      <w:r w:rsidRPr="004C1FAD">
        <w:rPr>
          <w:b/>
          <w:bCs/>
        </w:rPr>
        <w:t xml:space="preserve"> </w:t>
      </w:r>
      <w:del w:id="506" w:author="Peter Huson" w:date="2014-03-14T17:29:00Z">
        <w:r w:rsidRPr="004C1FAD" w:rsidDel="0022648B">
          <w:rPr>
            <w:b/>
            <w:bCs/>
          </w:rPr>
          <w:delText xml:space="preserve">outlets that will be </w:delText>
        </w:r>
      </w:del>
      <w:r w:rsidRPr="004C1FAD">
        <w:rPr>
          <w:b/>
          <w:bCs/>
        </w:rPr>
        <w:t xml:space="preserve">listed </w:t>
      </w:r>
      <w:del w:id="507" w:author="Peter Huson" w:date="2014-03-14T17:30:00Z">
        <w:r w:rsidRPr="004C1FAD" w:rsidDel="0022648B">
          <w:rPr>
            <w:b/>
            <w:bCs/>
          </w:rPr>
          <w:delText xml:space="preserve">when </w:delText>
        </w:r>
      </w:del>
      <w:ins w:id="508" w:author="Peter Huson" w:date="2014-03-14T17:30:00Z">
        <w:r>
          <w:rPr>
            <w:b/>
            <w:bCs/>
          </w:rPr>
          <w:t xml:space="preserve">once </w:t>
        </w:r>
      </w:ins>
      <w:r w:rsidRPr="004C1FAD">
        <w:rPr>
          <w:b/>
          <w:bCs/>
        </w:rPr>
        <w:t xml:space="preserve">tickets </w:t>
      </w:r>
      <w:del w:id="509" w:author="Peter Huson" w:date="2014-03-14T17:29:00Z">
        <w:r w:rsidRPr="004C1FAD" w:rsidDel="0022648B">
          <w:rPr>
            <w:b/>
            <w:bCs/>
          </w:rPr>
          <w:delText>go on sale</w:delText>
        </w:r>
      </w:del>
      <w:ins w:id="510" w:author="Peter Huson" w:date="2014-03-14T17:29:00Z">
        <w:r>
          <w:rPr>
            <w:b/>
            <w:bCs/>
          </w:rPr>
          <w:t>are released</w:t>
        </w:r>
      </w:ins>
      <w:r w:rsidRPr="004C1FAD">
        <w:rPr>
          <w:b/>
          <w:bCs/>
        </w:rPr>
        <w:t xml:space="preserve"> in May.  If you purchase a counterfeit ticket, you will be denied entry </w:t>
      </w:r>
      <w:del w:id="511" w:author="Peter Huson" w:date="2014-03-14T17:30:00Z">
        <w:r w:rsidRPr="004C1FAD" w:rsidDel="0022648B">
          <w:rPr>
            <w:b/>
            <w:bCs/>
          </w:rPr>
          <w:delText xml:space="preserve">without </w:delText>
        </w:r>
      </w:del>
      <w:ins w:id="512" w:author="Peter Huson" w:date="2014-03-14T17:30:00Z">
        <w:r>
          <w:rPr>
            <w:b/>
            <w:bCs/>
          </w:rPr>
          <w:t xml:space="preserve">and will not receive a </w:t>
        </w:r>
      </w:ins>
      <w:r w:rsidRPr="004C1FAD">
        <w:rPr>
          <w:b/>
          <w:bCs/>
        </w:rPr>
        <w:t>refund.</w:t>
      </w:r>
      <w:r w:rsidRPr="004C1FAD">
        <w:rPr>
          <w:b/>
          <w:bCs/>
        </w:rPr>
        <w:br/>
        <w:t>-Wristbands MUST be worn for entry into the Festival and at all times inside the Festival.</w:t>
      </w:r>
      <w:r w:rsidRPr="004C1FAD">
        <w:rPr>
          <w:b/>
          <w:bCs/>
        </w:rPr>
        <w:br/>
        <w:t xml:space="preserve">-Wristbands MUST be worn securely on your wrist so </w:t>
      </w:r>
      <w:del w:id="513" w:author="Peter Huson" w:date="2014-03-14T17:30:00Z">
        <w:r w:rsidRPr="004C1FAD" w:rsidDel="0022648B">
          <w:rPr>
            <w:b/>
            <w:bCs/>
          </w:rPr>
          <w:delText xml:space="preserve">that </w:delText>
        </w:r>
      </w:del>
      <w:r w:rsidRPr="004C1FAD">
        <w:rPr>
          <w:b/>
          <w:bCs/>
        </w:rPr>
        <w:t>it cannot be slipped on and off.</w:t>
      </w:r>
      <w:r w:rsidRPr="004C1FAD">
        <w:rPr>
          <w:b/>
          <w:bCs/>
        </w:rPr>
        <w:br/>
        <w:t xml:space="preserve">-Do NOT remove, stretch or tamper with your wristband in any way or you will not be allowed </w:t>
      </w:r>
      <w:proofErr w:type="gramStart"/>
      <w:r w:rsidRPr="004C1FAD">
        <w:rPr>
          <w:b/>
          <w:bCs/>
        </w:rPr>
        <w:t>entry.</w:t>
      </w:r>
      <w:proofErr w:type="gramEnd"/>
      <w:r w:rsidRPr="004C1FAD">
        <w:rPr>
          <w:b/>
          <w:bCs/>
        </w:rPr>
        <w:br/>
        <w:t>-</w:t>
      </w:r>
      <w:proofErr w:type="gramStart"/>
      <w:r w:rsidRPr="004C1FAD">
        <w:rPr>
          <w:b/>
          <w:bCs/>
        </w:rPr>
        <w:t>Subsequent and/or multiple presentations of a counterfe</w:t>
      </w:r>
      <w:ins w:id="514" w:author="Peter Huson" w:date="2014-03-14T17:31:00Z">
        <w:r>
          <w:rPr>
            <w:b/>
            <w:bCs/>
          </w:rPr>
          <w:t>it</w:t>
        </w:r>
      </w:ins>
      <w:del w:id="515" w:author="Peter Huson" w:date="2014-03-14T17:31:00Z">
        <w:r w:rsidRPr="004C1FAD" w:rsidDel="0022648B">
          <w:rPr>
            <w:b/>
            <w:bCs/>
          </w:rPr>
          <w:delText>ited</w:delText>
        </w:r>
      </w:del>
      <w:r w:rsidRPr="004C1FAD">
        <w:rPr>
          <w:b/>
          <w:bCs/>
        </w:rPr>
        <w:t xml:space="preserve"> wristband </w:t>
      </w:r>
      <w:del w:id="516" w:author="Peter Huson" w:date="2014-03-14T17:31:00Z">
        <w:r w:rsidRPr="004C1FAD" w:rsidDel="0022648B">
          <w:rPr>
            <w:b/>
            <w:bCs/>
          </w:rPr>
          <w:delText xml:space="preserve">are VOID and </w:delText>
        </w:r>
      </w:del>
      <w:r w:rsidRPr="004C1FAD">
        <w:rPr>
          <w:b/>
          <w:bCs/>
        </w:rPr>
        <w:t>will be seized by Festival security staff</w:t>
      </w:r>
      <w:proofErr w:type="gramEnd"/>
      <w:ins w:id="517" w:author="Peter Huson" w:date="2014-03-14T17:31:00Z">
        <w:r>
          <w:rPr>
            <w:b/>
            <w:bCs/>
          </w:rPr>
          <w:t xml:space="preserve"> and subject may be ejected from the Festival.</w:t>
        </w:r>
      </w:ins>
      <w:del w:id="518" w:author="Peter Huson" w:date="2014-03-14T17:31:00Z">
        <w:r w:rsidRPr="004C1FAD" w:rsidDel="0022648B">
          <w:rPr>
            <w:b/>
            <w:bCs/>
          </w:rPr>
          <w:delText>.</w:delText>
        </w:r>
      </w:del>
      <w:r w:rsidRPr="004C1FAD">
        <w:rPr>
          <w:b/>
          <w:bCs/>
        </w:rPr>
        <w:br/>
        <w:t xml:space="preserve">-If </w:t>
      </w:r>
      <w:proofErr w:type="gramStart"/>
      <w:r w:rsidRPr="004C1FAD">
        <w:rPr>
          <w:b/>
          <w:bCs/>
        </w:rPr>
        <w:t>your wristband is removed by Festival security/event staff for any reason</w:t>
      </w:r>
      <w:proofErr w:type="gramEnd"/>
      <w:r w:rsidRPr="004C1FAD">
        <w:rPr>
          <w:b/>
          <w:bCs/>
        </w:rPr>
        <w:t>, it WILL NOT be replaced and you will be ejected from the festival.</w:t>
      </w:r>
      <w:r w:rsidRPr="004C1FAD">
        <w:rPr>
          <w:b/>
          <w:bCs/>
        </w:rPr>
        <w:br/>
        <w:t xml:space="preserve">-All </w:t>
      </w:r>
      <w:del w:id="519" w:author="Peter Huson" w:date="2014-03-14T17:31:00Z">
        <w:r w:rsidRPr="004C1FAD" w:rsidDel="0022648B">
          <w:rPr>
            <w:b/>
            <w:bCs/>
          </w:rPr>
          <w:delText>passholders</w:delText>
        </w:r>
      </w:del>
      <w:ins w:id="520" w:author="Peter Huson" w:date="2014-03-14T17:31:00Z">
        <w:r>
          <w:rPr>
            <w:b/>
            <w:bCs/>
          </w:rPr>
          <w:t>attendees</w:t>
        </w:r>
      </w:ins>
      <w:r w:rsidRPr="004C1FAD">
        <w:rPr>
          <w:b/>
          <w:bCs/>
        </w:rPr>
        <w:t xml:space="preserve"> must pass through security and are subject to bag inspection. </w:t>
      </w:r>
      <w:proofErr w:type="gramStart"/>
      <w:r w:rsidRPr="004C1FAD">
        <w:rPr>
          <w:b/>
          <w:bCs/>
        </w:rPr>
        <w:t>Prohibited items will be confiscated by event staff</w:t>
      </w:r>
      <w:proofErr w:type="gramEnd"/>
      <w:r w:rsidRPr="004C1FAD">
        <w:rPr>
          <w:b/>
          <w:bCs/>
        </w:rPr>
        <w:t>.</w:t>
      </w:r>
      <w:ins w:id="521" w:author="Peter Huson" w:date="2014-03-14T17:32:00Z">
        <w:r w:rsidRPr="004C1FAD" w:rsidDel="0022648B">
          <w:rPr>
            <w:b/>
            <w:bCs/>
          </w:rPr>
          <w:t xml:space="preserve"> </w:t>
        </w:r>
      </w:ins>
      <w:del w:id="522" w:author="Peter Huson" w:date="2014-03-14T17:32:00Z">
        <w:r w:rsidRPr="004C1FAD" w:rsidDel="0022648B">
          <w:rPr>
            <w:b/>
            <w:bCs/>
          </w:rPr>
          <w:br/>
          <w:delText>-The festival takes place rain or shine.</w:delText>
        </w:r>
        <w:r w:rsidRPr="004C1FAD" w:rsidDel="0022648B">
          <w:rPr>
            <w:b/>
            <w:bCs/>
          </w:rPr>
          <w:br/>
        </w:r>
      </w:del>
      <w:r w:rsidRPr="004C1FAD">
        <w:rPr>
          <w:b/>
          <w:bCs/>
        </w:rPr>
        <w:t>**THERE ARE ABSOLUTELY NO EXCEPTIONS TO THIS WRISTBAND POLICY</w:t>
      </w:r>
      <w:proofErr w:type="gramStart"/>
      <w:r w:rsidRPr="004C1FAD">
        <w:rPr>
          <w:b/>
          <w:bCs/>
        </w:rPr>
        <w:t>.*</w:t>
      </w:r>
      <w:proofErr w:type="gramEnd"/>
      <w:r w:rsidRPr="004C1FAD">
        <w:rPr>
          <w:b/>
          <w:bCs/>
        </w:rPr>
        <w:t>*</w:t>
      </w:r>
    </w:p>
    <w:p w14:paraId="3DD648FD" w14:textId="77777777" w:rsidR="00A53B5F" w:rsidRPr="003608B4" w:rsidRDefault="00A53B5F" w:rsidP="004C1FAD">
      <w:pPr>
        <w:pStyle w:val="NoteLevel21"/>
        <w:numPr>
          <w:numberingChange w:id="523" w:author="Peter Huson" w:date="2014-03-14T16:15:00Z" w:original=""/>
        </w:numPr>
      </w:pPr>
      <w:r w:rsidRPr="004C1FAD">
        <w:t>Will alcoholic beverages be served?</w:t>
      </w:r>
      <w:r w:rsidRPr="004C1FAD">
        <w:br/>
      </w:r>
      <w:r w:rsidRPr="004C1FAD">
        <w:rPr>
          <w:b/>
          <w:bCs/>
        </w:rPr>
        <w:t xml:space="preserve">Heck yea! Alcoholic beverages will be served to those with a government-issued photo ID </w:t>
      </w:r>
      <w:del w:id="524" w:author="Peter Huson" w:date="2014-03-14T17:32:00Z">
        <w:r w:rsidRPr="004C1FAD" w:rsidDel="0022648B">
          <w:rPr>
            <w:b/>
            <w:bCs/>
          </w:rPr>
          <w:delText>that</w:delText>
        </w:r>
      </w:del>
      <w:ins w:id="525" w:author="Peter Huson" w:date="2014-03-14T17:32:00Z">
        <w:r>
          <w:rPr>
            <w:b/>
            <w:bCs/>
          </w:rPr>
          <w:t>stating you age is</w:t>
        </w:r>
      </w:ins>
      <w:del w:id="526" w:author="Peter Huson" w:date="2014-03-14T17:32:00Z">
        <w:r w:rsidRPr="004C1FAD" w:rsidDel="0022648B">
          <w:rPr>
            <w:b/>
            <w:bCs/>
          </w:rPr>
          <w:delText xml:space="preserve"> says you are </w:delText>
        </w:r>
      </w:del>
      <w:ins w:id="527" w:author="Peter Huson" w:date="2014-03-14T17:32:00Z">
        <w:r>
          <w:rPr>
            <w:b/>
            <w:bCs/>
          </w:rPr>
          <w:t xml:space="preserve"> </w:t>
        </w:r>
      </w:ins>
      <w:r w:rsidRPr="004C1FAD">
        <w:rPr>
          <w:b/>
          <w:bCs/>
        </w:rPr>
        <w:t xml:space="preserve">21 </w:t>
      </w:r>
      <w:del w:id="528" w:author="Peter Huson" w:date="2014-03-14T17:32:00Z">
        <w:r w:rsidRPr="004C1FAD" w:rsidDel="0022648B">
          <w:rPr>
            <w:b/>
            <w:bCs/>
          </w:rPr>
          <w:delText xml:space="preserve">years of age </w:delText>
        </w:r>
      </w:del>
      <w:r w:rsidRPr="004C1FAD">
        <w:rPr>
          <w:b/>
          <w:bCs/>
        </w:rPr>
        <w:t>or older. You must show your ID to a</w:t>
      </w:r>
      <w:ins w:id="529" w:author="Peter Huson" w:date="2014-03-14T17:33:00Z">
        <w:r>
          <w:rPr>
            <w:b/>
            <w:bCs/>
          </w:rPr>
          <w:t>t a designated location</w:t>
        </w:r>
      </w:ins>
      <w:del w:id="530" w:author="Peter Huson" w:date="2014-03-14T17:33:00Z">
        <w:r w:rsidRPr="004C1FAD" w:rsidDel="0022648B">
          <w:rPr>
            <w:b/>
            <w:bCs/>
          </w:rPr>
          <w:delText xml:space="preserve"> festival employee to get</w:delText>
        </w:r>
      </w:del>
      <w:ins w:id="531" w:author="Peter Huson" w:date="2014-03-14T17:33:00Z">
        <w:r>
          <w:rPr>
            <w:b/>
            <w:bCs/>
          </w:rPr>
          <w:t xml:space="preserve"> to receive your</w:t>
        </w:r>
      </w:ins>
      <w:del w:id="532" w:author="Peter Huson" w:date="2014-03-14T17:33:00Z">
        <w:r w:rsidRPr="004C1FAD" w:rsidDel="0022648B">
          <w:rPr>
            <w:b/>
            <w:bCs/>
          </w:rPr>
          <w:delText xml:space="preserve"> at</w:delText>
        </w:r>
      </w:del>
      <w:proofErr w:type="gramStart"/>
      <w:r w:rsidRPr="004C1FAD">
        <w:rPr>
          <w:b/>
          <w:bCs/>
        </w:rPr>
        <w:t xml:space="preserve"> 21+ wristband</w:t>
      </w:r>
      <w:proofErr w:type="gramEnd"/>
      <w:r w:rsidRPr="004C1FAD">
        <w:rPr>
          <w:b/>
          <w:bCs/>
        </w:rPr>
        <w:t>.</w:t>
      </w:r>
    </w:p>
    <w:p w14:paraId="60BAD7D1" w14:textId="77777777" w:rsidR="00A53B5F" w:rsidRPr="004C1FAD" w:rsidRDefault="00A53B5F" w:rsidP="003608B4">
      <w:pPr>
        <w:pStyle w:val="NoteLevel21"/>
        <w:numPr>
          <w:ilvl w:val="0"/>
          <w:numId w:val="0"/>
        </w:numPr>
        <w:ind w:left="1080"/>
      </w:pPr>
      <w:r>
        <w:rPr>
          <w:b/>
          <w:bCs/>
        </w:rPr>
        <w:t>PLEASE NOTE: GLASS BOTTLES OF ANY KIND WILL BE PROHIBITED FROM THE ENTIRE FESTIVAL SITE</w:t>
      </w:r>
    </w:p>
    <w:p w14:paraId="7AF658D2" w14:textId="77777777" w:rsidR="00A53B5F" w:rsidRPr="004C1FAD" w:rsidRDefault="00A53B5F" w:rsidP="004C1FAD">
      <w:pPr>
        <w:pStyle w:val="NoteLevel21"/>
        <w:numPr>
          <w:numberingChange w:id="533" w:author="Peter Huson" w:date="2014-03-14T16:15:00Z" w:original=""/>
        </w:numPr>
      </w:pPr>
      <w:r w:rsidRPr="004C1FAD">
        <w:t>Can I build a campfire?</w:t>
      </w:r>
      <w:r w:rsidRPr="004C1FAD">
        <w:br/>
      </w:r>
      <w:r w:rsidRPr="004C1FAD">
        <w:rPr>
          <w:b/>
          <w:bCs/>
        </w:rPr>
        <w:t xml:space="preserve">NO. </w:t>
      </w:r>
      <w:del w:id="534" w:author="Peter Huson" w:date="2014-03-14T17:33:00Z">
        <w:r w:rsidRPr="004C1FAD" w:rsidDel="0022648B">
          <w:rPr>
            <w:b/>
            <w:bCs/>
          </w:rPr>
          <w:delText>No c</w:delText>
        </w:r>
      </w:del>
      <w:ins w:id="535" w:author="Peter Huson" w:date="2014-03-14T17:33:00Z">
        <w:r>
          <w:rPr>
            <w:b/>
            <w:bCs/>
          </w:rPr>
          <w:t>C</w:t>
        </w:r>
      </w:ins>
      <w:r w:rsidRPr="004C1FAD">
        <w:rPr>
          <w:b/>
          <w:bCs/>
        </w:rPr>
        <w:t>ampfires/</w:t>
      </w:r>
      <w:ins w:id="536" w:author="Peter Huson" w:date="2014-03-14T17:33:00Z">
        <w:r>
          <w:rPr>
            <w:b/>
            <w:bCs/>
          </w:rPr>
          <w:t>fireworks/</w:t>
        </w:r>
      </w:ins>
      <w:ins w:id="537" w:author="Peter Huson" w:date="2014-03-14T17:34:00Z">
        <w:r>
          <w:rPr>
            <w:b/>
            <w:bCs/>
          </w:rPr>
          <w:t>fire dancing/</w:t>
        </w:r>
      </w:ins>
      <w:r w:rsidRPr="004C1FAD">
        <w:rPr>
          <w:b/>
          <w:bCs/>
        </w:rPr>
        <w:t>fire starters/torches/fire-powered appliances will</w:t>
      </w:r>
      <w:ins w:id="538" w:author="Peter Huson" w:date="2014-03-14T17:33:00Z">
        <w:r>
          <w:rPr>
            <w:b/>
            <w:bCs/>
          </w:rPr>
          <w:t xml:space="preserve"> not</w:t>
        </w:r>
      </w:ins>
      <w:r w:rsidRPr="004C1FAD">
        <w:rPr>
          <w:b/>
          <w:bCs/>
        </w:rPr>
        <w:t xml:space="preserve"> be permitted. The only fire allowed at the event </w:t>
      </w:r>
      <w:proofErr w:type="gramStart"/>
      <w:r w:rsidRPr="004C1FAD">
        <w:rPr>
          <w:b/>
          <w:bCs/>
        </w:rPr>
        <w:t>will</w:t>
      </w:r>
      <w:proofErr w:type="gramEnd"/>
      <w:r w:rsidRPr="004C1FAD">
        <w:rPr>
          <w:b/>
          <w:bCs/>
        </w:rPr>
        <w:t xml:space="preserve"> be that coming out of the speakers!</w:t>
      </w:r>
    </w:p>
    <w:p w14:paraId="57BA5FB5" w14:textId="77777777" w:rsidR="00A53B5F" w:rsidRPr="004C1FAD" w:rsidRDefault="00A53B5F" w:rsidP="004C1FAD">
      <w:pPr>
        <w:pStyle w:val="NoteLevel21"/>
        <w:numPr>
          <w:numberingChange w:id="539" w:author="Peter Huson" w:date="2014-03-14T16:15:00Z" w:original=""/>
        </w:numPr>
      </w:pPr>
      <w:r w:rsidRPr="004C1FAD">
        <w:t>Can I bring outside food?</w:t>
      </w:r>
      <w:r w:rsidRPr="004C1FAD">
        <w:br/>
      </w:r>
      <w:r w:rsidRPr="004C1FAD">
        <w:rPr>
          <w:b/>
          <w:bCs/>
        </w:rPr>
        <w:t xml:space="preserve">YES!!!!! </w:t>
      </w:r>
      <w:del w:id="540" w:author="Peter Huson" w:date="2014-03-14T17:34:00Z">
        <w:r w:rsidRPr="004C1FAD" w:rsidDel="0022648B">
          <w:rPr>
            <w:b/>
            <w:bCs/>
          </w:rPr>
          <w:delText xml:space="preserve">PLEASE </w:delText>
        </w:r>
      </w:del>
      <w:ins w:id="541" w:author="Peter Huson" w:date="2014-03-14T17:34:00Z">
        <w:r>
          <w:rPr>
            <w:b/>
            <w:bCs/>
          </w:rPr>
          <w:t xml:space="preserve">DEFINITELY </w:t>
        </w:r>
      </w:ins>
      <w:r w:rsidRPr="004C1FAD">
        <w:rPr>
          <w:b/>
          <w:bCs/>
        </w:rPr>
        <w:t>BRING OUTSIDE FOOD</w:t>
      </w:r>
      <w:del w:id="542" w:author="Peter Huson" w:date="2014-03-14T17:34:00Z">
        <w:r w:rsidRPr="004C1FAD" w:rsidDel="0022648B">
          <w:rPr>
            <w:b/>
            <w:bCs/>
          </w:rPr>
          <w:delText xml:space="preserve">. Especially </w:delText>
        </w:r>
      </w:del>
      <w:ins w:id="543" w:author="Peter Huson" w:date="2014-03-14T17:34:00Z">
        <w:r>
          <w:rPr>
            <w:b/>
            <w:bCs/>
          </w:rPr>
          <w:t xml:space="preserve">.  We recommend </w:t>
        </w:r>
      </w:ins>
      <w:r w:rsidRPr="004C1FAD">
        <w:rPr>
          <w:b/>
          <w:bCs/>
        </w:rPr>
        <w:t xml:space="preserve">protein packed snacks and </w:t>
      </w:r>
      <w:del w:id="544" w:author="Peter Huson" w:date="2014-03-14T17:34:00Z">
        <w:r w:rsidRPr="004C1FAD" w:rsidDel="0022648B">
          <w:rPr>
            <w:b/>
            <w:bCs/>
          </w:rPr>
          <w:delText xml:space="preserve">fresh </w:delText>
        </w:r>
      </w:del>
      <w:r w:rsidRPr="004C1FAD">
        <w:rPr>
          <w:b/>
          <w:bCs/>
        </w:rPr>
        <w:t xml:space="preserve">local organic produce! </w:t>
      </w:r>
      <w:ins w:id="545" w:author="Peter Huson" w:date="2014-03-14T17:34:00Z">
        <w:r>
          <w:rPr>
            <w:b/>
            <w:bCs/>
          </w:rPr>
          <w:t xml:space="preserve"> For those lacking </w:t>
        </w:r>
      </w:ins>
      <w:del w:id="546" w:author="Peter Huson" w:date="2014-03-14T17:34:00Z">
        <w:r w:rsidRPr="004C1FAD" w:rsidDel="0022648B">
          <w:rPr>
            <w:b/>
            <w:bCs/>
          </w:rPr>
          <w:delText xml:space="preserve">Don’t have </w:delText>
        </w:r>
      </w:del>
      <w:r w:rsidRPr="004C1FAD">
        <w:rPr>
          <w:b/>
          <w:bCs/>
        </w:rPr>
        <w:t>super snack skills</w:t>
      </w:r>
      <w:del w:id="547" w:author="Peter Huson" w:date="2014-03-14T17:34:00Z">
        <w:r w:rsidRPr="004C1FAD" w:rsidDel="0022648B">
          <w:rPr>
            <w:b/>
            <w:bCs/>
          </w:rPr>
          <w:delText>? H</w:delText>
        </w:r>
      </w:del>
      <w:ins w:id="548" w:author="Peter Huson" w:date="2014-03-14T17:34:00Z">
        <w:r>
          <w:rPr>
            <w:b/>
            <w:bCs/>
          </w:rPr>
          <w:t>, h</w:t>
        </w:r>
      </w:ins>
      <w:r w:rsidRPr="004C1FAD">
        <w:rPr>
          <w:b/>
          <w:bCs/>
        </w:rPr>
        <w:t>ere</w:t>
      </w:r>
      <w:del w:id="549" w:author="Peter Huson" w:date="2014-03-14T17:35:00Z">
        <w:r w:rsidRPr="004C1FAD" w:rsidDel="0022648B">
          <w:rPr>
            <w:b/>
            <w:bCs/>
          </w:rPr>
          <w:delText>’s a list of a few of</w:delText>
        </w:r>
      </w:del>
      <w:ins w:id="550" w:author="Peter Huson" w:date="2014-03-14T17:35:00Z">
        <w:r>
          <w:rPr>
            <w:b/>
            <w:bCs/>
          </w:rPr>
          <w:t xml:space="preserve"> are a few of</w:t>
        </w:r>
      </w:ins>
      <w:r w:rsidRPr="004C1FAD">
        <w:rPr>
          <w:b/>
          <w:bCs/>
        </w:rPr>
        <w:t xml:space="preserve"> our favorite</w:t>
      </w:r>
      <w:ins w:id="551" w:author="Peter Huson" w:date="2014-03-14T17:35:00Z">
        <w:r>
          <w:rPr>
            <w:b/>
            <w:bCs/>
          </w:rPr>
          <w:t>s</w:t>
        </w:r>
      </w:ins>
      <w:r w:rsidRPr="004C1FAD">
        <w:rPr>
          <w:b/>
          <w:bCs/>
        </w:rPr>
        <w:t xml:space="preserve"> </w:t>
      </w:r>
      <w:del w:id="552" w:author="Peter Huson" w:date="2014-03-14T17:35:00Z">
        <w:r w:rsidRPr="004C1FAD" w:rsidDel="0022648B">
          <w:rPr>
            <w:b/>
            <w:bCs/>
          </w:rPr>
          <w:delText xml:space="preserve">snacks </w:delText>
        </w:r>
      </w:del>
      <w:r w:rsidRPr="004C1FAD">
        <w:rPr>
          <w:b/>
          <w:bCs/>
        </w:rPr>
        <w:t>to help up your snack game:</w:t>
      </w:r>
      <w:r w:rsidRPr="004C1FAD">
        <w:br/>
      </w:r>
      <w:r w:rsidRPr="004C1FAD">
        <w:rPr>
          <w:b/>
          <w:bCs/>
        </w:rPr>
        <w:t>- Raw Almonds;</w:t>
      </w:r>
      <w:r w:rsidRPr="004C1FAD">
        <w:br/>
      </w:r>
      <w:r w:rsidRPr="004C1FAD">
        <w:rPr>
          <w:b/>
          <w:bCs/>
        </w:rPr>
        <w:t xml:space="preserve">- Salt &amp; Pepper Pistachios; </w:t>
      </w:r>
      <w:r w:rsidRPr="004C1FAD">
        <w:br/>
      </w:r>
      <w:r w:rsidRPr="004C1FAD">
        <w:rPr>
          <w:b/>
          <w:bCs/>
        </w:rPr>
        <w:t xml:space="preserve">- KIND bars (Almond &amp; Coconut is our fav!); </w:t>
      </w:r>
      <w:r w:rsidRPr="004C1FAD">
        <w:br/>
      </w:r>
      <w:r w:rsidRPr="004C1FAD">
        <w:rPr>
          <w:b/>
          <w:bCs/>
        </w:rPr>
        <w:t xml:space="preserve">- tangerines; </w:t>
      </w:r>
      <w:r w:rsidRPr="004C1FAD">
        <w:br/>
      </w:r>
      <w:r w:rsidRPr="004C1FAD">
        <w:rPr>
          <w:b/>
          <w:bCs/>
        </w:rPr>
        <w:t xml:space="preserve">- apples (pink lady or honey crisp are especially tasty!); </w:t>
      </w:r>
      <w:r w:rsidRPr="004C1FAD">
        <w:br/>
      </w:r>
      <w:r w:rsidRPr="004C1FAD">
        <w:rPr>
          <w:b/>
          <w:bCs/>
        </w:rPr>
        <w:t xml:space="preserve">- turkey/salmon/beef jerky; </w:t>
      </w:r>
      <w:r w:rsidRPr="004C1FAD">
        <w:br/>
      </w:r>
      <w:r w:rsidRPr="004C1FAD">
        <w:rPr>
          <w:b/>
          <w:bCs/>
        </w:rPr>
        <w:t xml:space="preserve">- peanut butter stuffed pretzels; </w:t>
      </w:r>
      <w:r w:rsidRPr="004C1FAD">
        <w:br/>
      </w:r>
      <w:r w:rsidRPr="004C1FAD">
        <w:rPr>
          <w:b/>
          <w:bCs/>
        </w:rPr>
        <w:t xml:space="preserve">- maple almond butter (on EVERYTHING); </w:t>
      </w:r>
      <w:r w:rsidRPr="004C1FAD">
        <w:br/>
      </w:r>
      <w:r w:rsidRPr="004C1FAD">
        <w:rPr>
          <w:b/>
          <w:bCs/>
        </w:rPr>
        <w:t xml:space="preserve">- Dark Chocolate Sea Salt Cashews (OH DANG!); </w:t>
      </w:r>
      <w:r w:rsidRPr="004C1FAD">
        <w:br/>
      </w:r>
      <w:r w:rsidRPr="004C1FAD">
        <w:rPr>
          <w:b/>
          <w:bCs/>
        </w:rPr>
        <w:t xml:space="preserve">- cherries; </w:t>
      </w:r>
      <w:r w:rsidRPr="004C1FAD">
        <w:br/>
      </w:r>
      <w:r w:rsidRPr="004C1FAD">
        <w:rPr>
          <w:b/>
          <w:bCs/>
        </w:rPr>
        <w:t xml:space="preserve">- organic golden peaches (BEST of the season!); </w:t>
      </w:r>
      <w:r w:rsidRPr="004C1FAD">
        <w:br/>
      </w:r>
      <w:r w:rsidRPr="004C1FAD">
        <w:rPr>
          <w:b/>
          <w:bCs/>
        </w:rPr>
        <w:t xml:space="preserve">-instant oatmeal; </w:t>
      </w:r>
      <w:r w:rsidRPr="004C1FAD">
        <w:br/>
      </w:r>
      <w:r w:rsidRPr="004C1FAD">
        <w:rPr>
          <w:b/>
          <w:bCs/>
        </w:rPr>
        <w:t>- chia seeds (sprinkle this protein-packed super food onto EVERYTHING!)</w:t>
      </w:r>
      <w:r w:rsidRPr="004C1FAD">
        <w:br/>
      </w:r>
      <w:r w:rsidRPr="004C1FAD">
        <w:rPr>
          <w:b/>
          <w:bCs/>
        </w:rPr>
        <w:t xml:space="preserve">- </w:t>
      </w:r>
      <w:proofErr w:type="gramStart"/>
      <w:r w:rsidRPr="004C1FAD">
        <w:rPr>
          <w:b/>
          <w:bCs/>
        </w:rPr>
        <w:t>carrot</w:t>
      </w:r>
      <w:proofErr w:type="gramEnd"/>
      <w:r w:rsidRPr="004C1FAD">
        <w:rPr>
          <w:b/>
          <w:bCs/>
        </w:rPr>
        <w:t xml:space="preserve"> &amp; celery sticks; </w:t>
      </w:r>
      <w:r w:rsidRPr="004C1FAD">
        <w:br/>
      </w:r>
      <w:r w:rsidRPr="004C1FAD">
        <w:rPr>
          <w:b/>
          <w:bCs/>
        </w:rPr>
        <w:t xml:space="preserve">- Food Should Taste Good™ Multigrain OR Everything Tortilla Chips (all natural, gluten free and packed with fiber!!) </w:t>
      </w:r>
      <w:r w:rsidRPr="004C1FAD">
        <w:br/>
      </w:r>
      <w:r w:rsidRPr="004C1FAD">
        <w:rPr>
          <w:b/>
          <w:bCs/>
          <w:i/>
          <w:iCs/>
        </w:rPr>
        <w:t xml:space="preserve">Not enough for ya? Make your own ahead of time! Check out our </w:t>
      </w:r>
      <w:r w:rsidRPr="004C1FAD">
        <w:rPr>
          <w:b/>
          <w:bCs/>
          <w:i/>
          <w:iCs/>
        </w:rPr>
        <w:fldChar w:fldCharType="begin"/>
      </w:r>
      <w:r w:rsidRPr="004C1FAD">
        <w:rPr>
          <w:b/>
          <w:bCs/>
          <w:i/>
          <w:iCs/>
        </w:rPr>
        <w:instrText xml:space="preserve"> HYPERLINK "http://pinterest.com/nnmfestival/clean-eating-camping-eats/" \t "_blank" </w:instrText>
      </w:r>
      <w:r w:rsidRPr="004C1FAD">
        <w:rPr>
          <w:b/>
          <w:bCs/>
          <w:i/>
          <w:iCs/>
        </w:rPr>
        <w:fldChar w:fldCharType="separate"/>
      </w:r>
      <w:r w:rsidRPr="004C1FAD">
        <w:rPr>
          <w:rStyle w:val="Hyperlink"/>
          <w:b/>
          <w:bCs/>
          <w:i/>
          <w:iCs/>
        </w:rPr>
        <w:t xml:space="preserve">Clean Eating | Camping Eats board on Pinterest </w:t>
      </w:r>
      <w:r w:rsidRPr="004C1FAD">
        <w:rPr>
          <w:b/>
          <w:bCs/>
          <w:i/>
          <w:iCs/>
        </w:rPr>
        <w:fldChar w:fldCharType="end"/>
      </w:r>
      <w:r w:rsidRPr="004C1FAD">
        <w:rPr>
          <w:b/>
          <w:bCs/>
          <w:i/>
          <w:iCs/>
        </w:rPr>
        <w:t>for recipes and inspiration!</w:t>
      </w:r>
    </w:p>
    <w:p w14:paraId="23F6807E" w14:textId="77777777" w:rsidR="00A53B5F" w:rsidRPr="004C1FAD" w:rsidRDefault="00A53B5F" w:rsidP="004C1FAD">
      <w:pPr>
        <w:pStyle w:val="NoteLevel21"/>
        <w:numPr>
          <w:numberingChange w:id="553" w:author="Peter Huson" w:date="2014-03-14T16:15:00Z" w:original=""/>
        </w:numPr>
      </w:pPr>
      <w:r w:rsidRPr="004C1FAD">
        <w:t>Can we bring a portable grill, such as a charcoal or propane powered grill?</w:t>
      </w:r>
      <w:r w:rsidRPr="004C1FAD">
        <w:br/>
      </w:r>
      <w:del w:id="554" w:author="Peter Huson" w:date="2014-03-14T17:35:00Z">
        <w:r w:rsidDel="0022648B">
          <w:rPr>
            <w:b/>
            <w:bCs/>
            <w:u w:val="single"/>
          </w:rPr>
          <w:delText>YES but this will be l</w:delText>
        </w:r>
      </w:del>
      <w:proofErr w:type="gramStart"/>
      <w:ins w:id="555" w:author="Peter Huson" w:date="2014-03-14T17:35:00Z">
        <w:r>
          <w:rPr>
            <w:b/>
            <w:bCs/>
            <w:u w:val="single"/>
          </w:rPr>
          <w:t>lonely</w:t>
        </w:r>
        <w:proofErr w:type="gramEnd"/>
        <w:r>
          <w:rPr>
            <w:b/>
            <w:bCs/>
            <w:u w:val="single"/>
          </w:rPr>
          <w:t xml:space="preserve"> propane stoves appropriate for camping are permitted. </w:t>
        </w:r>
      </w:ins>
      <w:ins w:id="556" w:author="Peter Huson" w:date="2014-03-14T17:36:00Z">
        <w:r>
          <w:rPr>
            <w:b/>
            <w:bCs/>
            <w:u w:val="single"/>
          </w:rPr>
          <w:t xml:space="preserve"> </w:t>
        </w:r>
      </w:ins>
      <w:del w:id="557" w:author="Peter Huson" w:date="2014-03-14T17:36:00Z">
        <w:r w:rsidDel="0022648B">
          <w:rPr>
            <w:b/>
            <w:bCs/>
            <w:u w:val="single"/>
          </w:rPr>
          <w:delText>imited to propane stoves only</w:delText>
        </w:r>
        <w:r w:rsidRPr="004C1FAD" w:rsidDel="0022648B">
          <w:rPr>
            <w:b/>
            <w:bCs/>
            <w:u w:val="single"/>
          </w:rPr>
          <w:delText xml:space="preserve"> </w:delText>
        </w:r>
      </w:del>
      <w:ins w:id="558" w:author="Peter Huson" w:date="2014-03-14T17:36:00Z">
        <w:r>
          <w:rPr>
            <w:b/>
            <w:bCs/>
            <w:u w:val="single"/>
          </w:rPr>
          <w:t xml:space="preserve">Fire danger is high!! </w:t>
        </w:r>
      </w:ins>
      <w:del w:id="559" w:author="Peter Huson" w:date="2014-03-14T17:36:00Z">
        <w:r w:rsidRPr="004C1FAD" w:rsidDel="0022648B">
          <w:rPr>
            <w:b/>
            <w:bCs/>
            <w:u w:val="single"/>
          </w:rPr>
          <w:delText xml:space="preserve">– </w:delText>
        </w:r>
      </w:del>
      <w:ins w:id="560" w:author="Peter Huson" w:date="2014-03-14T17:36:00Z">
        <w:r>
          <w:rPr>
            <w:b/>
            <w:bCs/>
            <w:u w:val="single"/>
          </w:rPr>
          <w:t xml:space="preserve"> Don’t forget</w:t>
        </w:r>
      </w:ins>
      <w:del w:id="561" w:author="Peter Huson" w:date="2014-03-14T17:36:00Z">
        <w:r w:rsidDel="0022648B">
          <w:rPr>
            <w:b/>
            <w:bCs/>
            <w:u w:val="single"/>
          </w:rPr>
          <w:delText>Remember,</w:delText>
        </w:r>
      </w:del>
      <w:ins w:id="562" w:author="Peter Huson" w:date="2014-03-14T17:36:00Z">
        <w:r>
          <w:rPr>
            <w:b/>
            <w:bCs/>
            <w:u w:val="single"/>
          </w:rPr>
          <w:t>,</w:t>
        </w:r>
      </w:ins>
      <w:r>
        <w:rPr>
          <w:b/>
          <w:bCs/>
          <w:u w:val="single"/>
        </w:rPr>
        <w:t xml:space="preserve"> t</w:t>
      </w:r>
      <w:r w:rsidRPr="004C1FAD">
        <w:rPr>
          <w:b/>
          <w:bCs/>
          <w:u w:val="single"/>
        </w:rPr>
        <w:t>here will be delicious food for your grubbing pleasure onsite</w:t>
      </w:r>
      <w:r>
        <w:rPr>
          <w:b/>
          <w:bCs/>
          <w:u w:val="single"/>
        </w:rPr>
        <w:t xml:space="preserve"> as well!</w:t>
      </w:r>
    </w:p>
    <w:p w14:paraId="42AC1E2A" w14:textId="77777777" w:rsidR="00A53B5F" w:rsidRPr="004C1FAD" w:rsidRDefault="00A53B5F" w:rsidP="004C1FAD">
      <w:pPr>
        <w:pStyle w:val="NoteLevel21"/>
        <w:numPr>
          <w:numberingChange w:id="563" w:author="Peter Huson" w:date="2014-03-14T16:15:00Z" w:original=""/>
        </w:numPr>
      </w:pPr>
      <w:r w:rsidRPr="004C1FAD">
        <w:t>Should I bring a tent?</w:t>
      </w:r>
      <w:r w:rsidRPr="004C1FAD">
        <w:br/>
      </w:r>
      <w:r w:rsidRPr="004C1FAD">
        <w:rPr>
          <w:b/>
          <w:bCs/>
        </w:rPr>
        <w:t xml:space="preserve">Tents are MANDATORY. Well not really mandatory, but you will be very bummed if you don’t have one. Please bring a tent, and a tarp to place underneath, for extra </w:t>
      </w:r>
      <w:del w:id="564" w:author="Peter Huson" w:date="2014-03-14T17:36:00Z">
        <w:r w:rsidRPr="004C1FAD" w:rsidDel="0022648B">
          <w:rPr>
            <w:b/>
            <w:bCs/>
          </w:rPr>
          <w:delText>p</w:delText>
        </w:r>
      </w:del>
      <w:ins w:id="565" w:author="Peter Huson" w:date="2014-03-14T17:36:00Z">
        <w:r>
          <w:rPr>
            <w:b/>
            <w:bCs/>
          </w:rPr>
          <w:t>p</w:t>
        </w:r>
      </w:ins>
      <w:r w:rsidRPr="004C1FAD">
        <w:rPr>
          <w:b/>
          <w:bCs/>
        </w:rPr>
        <w:t>adding</w:t>
      </w:r>
      <w:ins w:id="566" w:author="Peter Huson" w:date="2014-03-14T17:36:00Z">
        <w:r>
          <w:rPr>
            <w:b/>
            <w:bCs/>
          </w:rPr>
          <w:t xml:space="preserve"> amd </w:t>
        </w:r>
      </w:ins>
      <w:del w:id="567" w:author="Peter Huson" w:date="2014-03-14T17:36:00Z">
        <w:r w:rsidRPr="004C1FAD" w:rsidDel="0022648B">
          <w:rPr>
            <w:b/>
            <w:bCs/>
          </w:rPr>
          <w:delText>/</w:delText>
        </w:r>
      </w:del>
      <w:r w:rsidRPr="004C1FAD">
        <w:rPr>
          <w:b/>
          <w:bCs/>
        </w:rPr>
        <w:t>protection from</w:t>
      </w:r>
      <w:del w:id="568" w:author="Peter Huson" w:date="2014-03-14T17:36:00Z">
        <w:r w:rsidRPr="004C1FAD" w:rsidDel="0022648B">
          <w:rPr>
            <w:b/>
            <w:bCs/>
          </w:rPr>
          <w:delText xml:space="preserve"> moisture</w:delText>
        </w:r>
      </w:del>
      <w:ins w:id="569" w:author="Peter Huson" w:date="2014-03-14T17:36:00Z">
        <w:r>
          <w:rPr>
            <w:b/>
            <w:bCs/>
          </w:rPr>
          <w:t xml:space="preserve"> the morning dew</w:t>
        </w:r>
      </w:ins>
      <w:r w:rsidRPr="004C1FAD">
        <w:rPr>
          <w:b/>
          <w:bCs/>
        </w:rPr>
        <w:t>.</w:t>
      </w:r>
    </w:p>
    <w:p w14:paraId="600E1A88" w14:textId="77777777" w:rsidR="00A53B5F" w:rsidRPr="004C1FAD" w:rsidRDefault="00A53B5F" w:rsidP="004C1FAD">
      <w:pPr>
        <w:pStyle w:val="NoteLevel21"/>
        <w:numPr>
          <w:numberingChange w:id="570" w:author="Peter Huson" w:date="2014-03-14T16:15:00Z" w:original=""/>
        </w:numPr>
      </w:pPr>
      <w:r w:rsidRPr="004C1FAD">
        <w:t>Where can I park?</w:t>
      </w:r>
      <w:r w:rsidRPr="004C1FAD">
        <w:br/>
      </w:r>
      <w:r w:rsidRPr="004C1FAD">
        <w:fldChar w:fldCharType="begin"/>
      </w:r>
      <w:r w:rsidRPr="004C1FAD">
        <w:instrText xml:space="preserve"> HYPERLINK "http://www.northernnights.org/2013/05/05/parking/" \t "_blank" </w:instrText>
      </w:r>
      <w:r w:rsidRPr="004C1FAD">
        <w:fldChar w:fldCharType="separate"/>
      </w:r>
      <w:r w:rsidRPr="004C1FAD">
        <w:rPr>
          <w:rStyle w:val="Hyperlink"/>
          <w:b/>
          <w:bCs/>
        </w:rPr>
        <w:t>Please see our Parking Page for full details on where you can park your car through the duration of the festival.</w:t>
      </w:r>
      <w:r w:rsidRPr="004C1FAD">
        <w:fldChar w:fldCharType="end"/>
      </w:r>
    </w:p>
    <w:p w14:paraId="181CB51E" w14:textId="77777777" w:rsidR="00A53B5F" w:rsidRPr="004C1FAD" w:rsidRDefault="00A53B5F" w:rsidP="004C1FAD">
      <w:pPr>
        <w:pStyle w:val="NoteLevel21"/>
        <w:numPr>
          <w:numberingChange w:id="571" w:author="Peter Huson" w:date="2014-03-14T16:15:00Z" w:original=""/>
        </w:numPr>
      </w:pPr>
      <w:r w:rsidRPr="004C1FAD">
        <w:t>Can I buy tickets at the event?</w:t>
      </w:r>
      <w:r w:rsidRPr="004C1FAD">
        <w:br/>
      </w:r>
      <w:ins w:id="572" w:author="Peter Huson" w:date="2014-03-14T17:36:00Z">
        <w:r>
          <w:t>We encourage everyone to purchase tickets before hand (save yourself some money!)</w:t>
        </w:r>
      </w:ins>
      <w:ins w:id="573" w:author="Peter Huson" w:date="2014-03-14T17:37:00Z">
        <w:r>
          <w:t xml:space="preserve"> but </w:t>
        </w:r>
      </w:ins>
      <w:del w:id="574" w:author="Peter Huson" w:date="2014-03-14T17:37:00Z">
        <w:r w:rsidRPr="004C1FAD" w:rsidDel="0022648B">
          <w:rPr>
            <w:b/>
            <w:bCs/>
          </w:rPr>
          <w:delText>O</w:delText>
        </w:r>
      </w:del>
      <w:ins w:id="575" w:author="Peter Huson" w:date="2014-03-14T17:37:00Z">
        <w:r>
          <w:rPr>
            <w:b/>
            <w:bCs/>
          </w:rPr>
          <w:t>o</w:t>
        </w:r>
      </w:ins>
      <w:r w:rsidRPr="004C1FAD">
        <w:rPr>
          <w:b/>
          <w:bCs/>
        </w:rPr>
        <w:t>f course you can</w:t>
      </w:r>
      <w:ins w:id="576" w:author="Peter Huson" w:date="2014-03-14T17:37:00Z">
        <w:r>
          <w:rPr>
            <w:b/>
            <w:bCs/>
          </w:rPr>
          <w:t xml:space="preserve"> purchase tickets onsite at the box office.</w:t>
        </w:r>
      </w:ins>
      <w:del w:id="577" w:author="Peter Huson" w:date="2014-03-14T17:37:00Z">
        <w:r w:rsidRPr="004C1FAD" w:rsidDel="0022648B">
          <w:rPr>
            <w:b/>
            <w:bCs/>
          </w:rPr>
          <w:delText>!</w:delText>
        </w:r>
      </w:del>
      <w:r w:rsidRPr="004C1FAD">
        <w:rPr>
          <w:b/>
          <w:bCs/>
        </w:rPr>
        <w:t xml:space="preserve"> </w:t>
      </w:r>
      <w:ins w:id="578" w:author="Peter Huson" w:date="2014-03-14T17:37:00Z">
        <w:r>
          <w:rPr>
            <w:b/>
            <w:bCs/>
          </w:rPr>
          <w:t xml:space="preserve"> </w:t>
        </w:r>
      </w:ins>
      <w:del w:id="579" w:author="Peter Huson" w:date="2014-03-14T17:38:00Z">
        <w:r w:rsidRPr="004C1FAD" w:rsidDel="0022648B">
          <w:rPr>
            <w:b/>
            <w:bCs/>
          </w:rPr>
          <w:delText>There will be tickets available at the box office on the festival grounds. </w:delText>
        </w:r>
      </w:del>
      <w:r w:rsidRPr="004C1FAD">
        <w:rPr>
          <w:b/>
          <w:bCs/>
        </w:rPr>
        <w:t xml:space="preserve">Camping </w:t>
      </w:r>
      <w:ins w:id="580" w:author="Peter Huson" w:date="2014-03-14T17:38:00Z">
        <w:r>
          <w:rPr>
            <w:b/>
            <w:bCs/>
          </w:rPr>
          <w:t>is first-come first-served so arrive early for a choice spot!</w:t>
        </w:r>
      </w:ins>
      <w:del w:id="581" w:author="Peter Huson" w:date="2014-03-14T17:38:00Z">
        <w:r w:rsidRPr="004C1FAD" w:rsidDel="0022648B">
          <w:rPr>
            <w:b/>
            <w:bCs/>
          </w:rPr>
          <w:delText>availability is limited, and you are not guaranteed a camping spot by purchasing a ticket.</w:delText>
        </w:r>
      </w:del>
    </w:p>
    <w:p w14:paraId="205CEDFB" w14:textId="77777777" w:rsidR="00A53B5F" w:rsidRPr="004C1FAD" w:rsidRDefault="00A53B5F" w:rsidP="004C1FAD">
      <w:pPr>
        <w:pStyle w:val="NoteLevel21"/>
        <w:numPr>
          <w:numberingChange w:id="582" w:author="Peter Huson" w:date="2014-03-14T16:15:00Z" w:original=""/>
        </w:numPr>
      </w:pPr>
      <w:r w:rsidRPr="004C1FAD">
        <w:t>Will there be ATM’s at the festival?</w:t>
      </w:r>
      <w:r w:rsidRPr="004C1FAD">
        <w:br/>
      </w:r>
      <w:r w:rsidRPr="004C1FAD">
        <w:rPr>
          <w:b/>
          <w:bCs/>
        </w:rPr>
        <w:t xml:space="preserve">Yes, </w:t>
      </w:r>
      <w:del w:id="583" w:author="Peter Huson" w:date="2014-03-14T17:38:00Z">
        <w:r w:rsidRPr="004C1FAD" w:rsidDel="0022648B">
          <w:rPr>
            <w:b/>
            <w:bCs/>
          </w:rPr>
          <w:delText xml:space="preserve">there will be </w:delText>
        </w:r>
      </w:del>
      <w:r w:rsidRPr="004C1FAD">
        <w:rPr>
          <w:b/>
          <w:bCs/>
        </w:rPr>
        <w:t xml:space="preserve">ATM’s </w:t>
      </w:r>
      <w:ins w:id="584" w:author="Peter Huson" w:date="2014-03-14T17:38:00Z">
        <w:r>
          <w:rPr>
            <w:b/>
            <w:bCs/>
          </w:rPr>
          <w:t xml:space="preserve">are </w:t>
        </w:r>
      </w:ins>
      <w:r w:rsidRPr="004C1FAD">
        <w:rPr>
          <w:b/>
          <w:bCs/>
        </w:rPr>
        <w:t>located throughout the festival grounds</w:t>
      </w:r>
      <w:del w:id="585" w:author="Peter Huson" w:date="2014-03-14T17:38:00Z">
        <w:r w:rsidRPr="004C1FAD" w:rsidDel="00CC1902">
          <w:rPr>
            <w:b/>
            <w:bCs/>
          </w:rPr>
          <w:delText xml:space="preserve">, </w:delText>
        </w:r>
      </w:del>
      <w:ins w:id="586" w:author="Peter Huson" w:date="2014-03-14T17:38:00Z">
        <w:r>
          <w:rPr>
            <w:b/>
            <w:bCs/>
          </w:rPr>
          <w:t xml:space="preserve"> </w:t>
        </w:r>
      </w:ins>
      <w:r w:rsidRPr="004C1FAD">
        <w:rPr>
          <w:b/>
          <w:bCs/>
        </w:rPr>
        <w:t>at the general store</w:t>
      </w:r>
      <w:del w:id="587" w:author="Peter Huson" w:date="2014-03-14T17:38:00Z">
        <w:r w:rsidRPr="004C1FAD" w:rsidDel="00CC1902">
          <w:rPr>
            <w:b/>
            <w:bCs/>
          </w:rPr>
          <w:delText>,</w:delText>
        </w:r>
      </w:del>
      <w:r w:rsidRPr="004C1FAD">
        <w:rPr>
          <w:b/>
          <w:bCs/>
        </w:rPr>
        <w:t xml:space="preserve"> and near the Food Truck Trail!</w:t>
      </w:r>
    </w:p>
    <w:p w14:paraId="282284DC" w14:textId="77777777" w:rsidR="00A53B5F" w:rsidRPr="004C1FAD" w:rsidRDefault="00A53B5F" w:rsidP="004C1FAD">
      <w:pPr>
        <w:pStyle w:val="NoteLevel21"/>
        <w:numPr>
          <w:numberingChange w:id="588" w:author="Peter Huson" w:date="2014-03-14T16:15:00Z" w:original=""/>
        </w:numPr>
      </w:pPr>
      <w:r w:rsidRPr="004C1FAD">
        <w:t>Will there be showers?</w:t>
      </w:r>
      <w:r w:rsidRPr="004C1FAD">
        <w:br/>
      </w:r>
      <w:r w:rsidRPr="004C1FAD">
        <w:rPr>
          <w:b/>
          <w:bCs/>
        </w:rPr>
        <w:t xml:space="preserve">Yes, </w:t>
      </w:r>
      <w:ins w:id="589" w:author="Peter Huson" w:date="2014-03-14T17:38:00Z">
        <w:r>
          <w:rPr>
            <w:b/>
            <w:bCs/>
          </w:rPr>
          <w:t xml:space="preserve">cold water </w:t>
        </w:r>
      </w:ins>
      <w:r w:rsidRPr="004C1FAD">
        <w:rPr>
          <w:b/>
          <w:bCs/>
        </w:rPr>
        <w:t xml:space="preserve">portable showers </w:t>
      </w:r>
      <w:del w:id="590" w:author="Peter Huson" w:date="2014-03-14T17:38:00Z">
        <w:r w:rsidRPr="004C1FAD" w:rsidDel="00CC1902">
          <w:rPr>
            <w:b/>
            <w:bCs/>
          </w:rPr>
          <w:delText xml:space="preserve">will </w:delText>
        </w:r>
      </w:del>
      <w:ins w:id="591" w:author="Peter Huson" w:date="2014-03-14T17:38:00Z">
        <w:r>
          <w:rPr>
            <w:b/>
            <w:bCs/>
          </w:rPr>
          <w:t xml:space="preserve">are </w:t>
        </w:r>
      </w:ins>
      <w:del w:id="592" w:author="Peter Huson" w:date="2014-03-14T17:38:00Z">
        <w:r w:rsidRPr="004C1FAD" w:rsidDel="00CC1902">
          <w:rPr>
            <w:b/>
            <w:bCs/>
          </w:rPr>
          <w:delText xml:space="preserve">be </w:delText>
        </w:r>
      </w:del>
      <w:r w:rsidRPr="004C1FAD">
        <w:rPr>
          <w:b/>
          <w:bCs/>
        </w:rPr>
        <w:t>provided free of charge</w:t>
      </w:r>
      <w:ins w:id="593" w:author="Peter Huson" w:date="2014-03-14T17:39:00Z">
        <w:r>
          <w:rPr>
            <w:b/>
            <w:bCs/>
          </w:rPr>
          <w:t>.  Bring your biodegradable soap!</w:t>
        </w:r>
      </w:ins>
      <w:del w:id="594" w:author="Peter Huson" w:date="2014-03-14T17:39:00Z">
        <w:r w:rsidRPr="004C1FAD" w:rsidDel="00CC1902">
          <w:rPr>
            <w:b/>
            <w:bCs/>
          </w:rPr>
          <w:delText xml:space="preserve"> but will be only cold water.</w:delText>
        </w:r>
      </w:del>
    </w:p>
    <w:p w14:paraId="4F4FBB1F" w14:textId="77777777" w:rsidR="00A53B5F" w:rsidRPr="004C1FAD" w:rsidRDefault="00A53B5F" w:rsidP="004C1FAD">
      <w:pPr>
        <w:pStyle w:val="NoteLevel21"/>
        <w:numPr>
          <w:numberingChange w:id="595" w:author="Peter Huson" w:date="2014-03-14T16:15:00Z" w:original=""/>
        </w:numPr>
      </w:pPr>
      <w:r w:rsidRPr="004C1FAD">
        <w:t>What happens if it rains?</w:t>
      </w:r>
      <w:r w:rsidRPr="004C1FAD">
        <w:br/>
      </w:r>
      <w:r w:rsidRPr="004C1FAD">
        <w:rPr>
          <w:b/>
          <w:bCs/>
        </w:rPr>
        <w:t>Better pack an umbrella ’cause the show will go on! The festival will take place rain or shine and all artists advertised are confirmed to play. If weather does not allow for safe travel to the venue for an artist, the lineup is subject to change without notice. It’s best to visit the website for the most up-to-date info.</w:t>
      </w:r>
    </w:p>
    <w:p w14:paraId="40CA6DE0" w14:textId="77777777" w:rsidR="00A53B5F" w:rsidRPr="004C1FAD" w:rsidRDefault="00A53B5F" w:rsidP="004C1FAD">
      <w:pPr>
        <w:pStyle w:val="NoteLevel21"/>
        <w:numPr>
          <w:numberingChange w:id="596" w:author="Peter Huson" w:date="2014-03-14T16:15:00Z" w:original=""/>
        </w:numPr>
      </w:pPr>
      <w:r w:rsidRPr="004C1FAD">
        <w:t>Is glass allowed in the campsite?</w:t>
      </w:r>
      <w:r w:rsidRPr="004C1FAD">
        <w:br/>
      </w:r>
      <w:r>
        <w:rPr>
          <w:b/>
          <w:bCs/>
        </w:rPr>
        <w:t>ABSOLUTELY NOT</w:t>
      </w:r>
      <w:del w:id="597" w:author="Peter Huson" w:date="2014-03-14T17:39:00Z">
        <w:r w:rsidDel="00CC1902">
          <w:rPr>
            <w:b/>
            <w:bCs/>
          </w:rPr>
          <w:delText>, SORRY</w:delText>
        </w:r>
      </w:del>
      <w:ins w:id="598" w:author="Peter Huson" w:date="2014-03-14T17:39:00Z">
        <w:r>
          <w:rPr>
            <w:b/>
            <w:bCs/>
          </w:rPr>
          <w:t>.</w:t>
        </w:r>
      </w:ins>
    </w:p>
    <w:p w14:paraId="30E60D82" w14:textId="77777777" w:rsidR="00A53B5F" w:rsidRPr="004C1FAD" w:rsidRDefault="00A53B5F" w:rsidP="004C1FAD">
      <w:pPr>
        <w:pStyle w:val="NoteLevel21"/>
        <w:numPr>
          <w:numberingChange w:id="599" w:author="Peter Huson" w:date="2014-03-14T16:15:00Z" w:original=""/>
        </w:numPr>
      </w:pPr>
      <w:r w:rsidRPr="004C1FAD">
        <w:t>What can I bring into the</w:t>
      </w:r>
      <w:del w:id="600" w:author="Peter Huson" w:date="2014-03-14T17:40:00Z">
        <w:r w:rsidRPr="004C1FAD" w:rsidDel="00CC1902">
          <w:delText xml:space="preserve"> festival</w:delText>
        </w:r>
      </w:del>
      <w:ins w:id="601" w:author="Peter Huson" w:date="2014-03-14T17:40:00Z">
        <w:r>
          <w:t xml:space="preserve"> concert bowl</w:t>
        </w:r>
      </w:ins>
      <w:r w:rsidRPr="004C1FAD">
        <w:t>?</w:t>
      </w:r>
      <w:r w:rsidRPr="004C1FAD">
        <w:br/>
      </w:r>
      <w:ins w:id="602" w:author="Peter Huson" w:date="2014-03-14T17:39:00Z">
        <w:r>
          <w:t>Keep in mind everything you bring is subject to search</w:t>
        </w:r>
      </w:ins>
      <w:del w:id="603" w:author="Peter Huson" w:date="2014-03-14T17:40:00Z">
        <w:r w:rsidRPr="004C1FAD" w:rsidDel="00CC1902">
          <w:rPr>
            <w:b/>
            <w:bCs/>
          </w:rPr>
          <w:delText xml:space="preserve">Digital </w:delText>
        </w:r>
      </w:del>
      <w:del w:id="604" w:author="Peter Huson" w:date="2014-03-14T17:39:00Z">
        <w:r w:rsidRPr="004C1FAD" w:rsidDel="00CC1902">
          <w:rPr>
            <w:b/>
            <w:bCs/>
          </w:rPr>
          <w:delText xml:space="preserve">phone </w:delText>
        </w:r>
      </w:del>
      <w:del w:id="605" w:author="Peter Huson" w:date="2014-03-14T17:40:00Z">
        <w:r w:rsidRPr="004C1FAD" w:rsidDel="00CC1902">
          <w:rPr>
            <w:b/>
            <w:bCs/>
          </w:rPr>
          <w:delText xml:space="preserve">or disposable cameras, fanny packs, purses, European carry-alls, and normal-sized school backpacks although keep in mind everything will be searched. </w:delText>
        </w:r>
      </w:del>
      <w:del w:id="606" w:author="Peter Huson" w:date="2014-03-14T17:41:00Z">
        <w:r w:rsidRPr="004C1FAD" w:rsidDel="00CC1902">
          <w:rPr>
            <w:b/>
            <w:bCs/>
          </w:rPr>
          <w:delText>T</w:delText>
        </w:r>
      </w:del>
      <w:ins w:id="607" w:author="Peter Huson" w:date="2014-03-14T17:41:00Z">
        <w:r>
          <w:rPr>
            <w:b/>
            <w:bCs/>
          </w:rPr>
          <w:t xml:space="preserve"> and t</w:t>
        </w:r>
      </w:ins>
      <w:r w:rsidRPr="004C1FAD">
        <w:rPr>
          <w:b/>
          <w:bCs/>
        </w:rPr>
        <w:t xml:space="preserve">he more stuff you bring the longer everyone </w:t>
      </w:r>
      <w:del w:id="608" w:author="Peter Huson" w:date="2014-03-14T17:40:00Z">
        <w:r w:rsidRPr="004C1FAD" w:rsidDel="00CC1902">
          <w:rPr>
            <w:b/>
            <w:bCs/>
          </w:rPr>
          <w:delText xml:space="preserve">has to wait </w:delText>
        </w:r>
      </w:del>
      <w:ins w:id="609" w:author="Peter Huson" w:date="2014-03-14T17:40:00Z">
        <w:r>
          <w:rPr>
            <w:b/>
            <w:bCs/>
          </w:rPr>
          <w:t xml:space="preserve">waits </w:t>
        </w:r>
      </w:ins>
      <w:r w:rsidRPr="004C1FAD">
        <w:rPr>
          <w:b/>
          <w:bCs/>
        </w:rPr>
        <w:t>in line.</w:t>
      </w:r>
      <w:ins w:id="610" w:author="Peter Huson" w:date="2014-03-14T17:41:00Z">
        <w:r>
          <w:rPr>
            <w:b/>
            <w:bCs/>
          </w:rPr>
          <w:t xml:space="preserve">  </w:t>
        </w:r>
      </w:ins>
      <w:r w:rsidRPr="004C1FAD">
        <w:rPr>
          <w:b/>
          <w:bCs/>
        </w:rPr>
        <w:t xml:space="preserve"> </w:t>
      </w:r>
      <w:r w:rsidRPr="004C1FAD">
        <w:rPr>
          <w:b/>
          <w:bCs/>
          <w:u w:val="single"/>
        </w:rPr>
        <w:t>PERMITTED ITEMS:</w:t>
      </w:r>
      <w:r w:rsidRPr="004C1FAD">
        <w:rPr>
          <w:b/>
          <w:bCs/>
        </w:rPr>
        <w:t xml:space="preserve"> </w:t>
      </w:r>
      <w:ins w:id="611" w:author="Peter Huson" w:date="2014-03-14T17:41:00Z">
        <w:r>
          <w:rPr>
            <w:b/>
            <w:bCs/>
          </w:rPr>
          <w:t>D</w:t>
        </w:r>
        <w:r w:rsidRPr="004C1FAD">
          <w:rPr>
            <w:b/>
            <w:bCs/>
          </w:rPr>
          <w:t>igital or disposable cameras, fanny pac</w:t>
        </w:r>
        <w:r>
          <w:rPr>
            <w:b/>
            <w:bCs/>
          </w:rPr>
          <w:t xml:space="preserve">ks, purses, European carry-alls, </w:t>
        </w:r>
        <w:r w:rsidRPr="004C1FAD">
          <w:rPr>
            <w:b/>
            <w:bCs/>
          </w:rPr>
          <w:t xml:space="preserve">backpacks. </w:t>
        </w:r>
        <w:r>
          <w:rPr>
            <w:b/>
            <w:bCs/>
          </w:rPr>
          <w:t xml:space="preserve"> </w:t>
        </w:r>
      </w:ins>
      <w:r w:rsidRPr="004C1FAD">
        <w:rPr>
          <w:b/>
          <w:bCs/>
        </w:rPr>
        <w:t>Lawn chairs, blankets, sunglasses, hats, lighters</w:t>
      </w:r>
      <w:del w:id="612" w:author="Peter Huson" w:date="2014-03-14T17:42:00Z">
        <w:r w:rsidRPr="004C1FAD" w:rsidDel="00CC1902">
          <w:rPr>
            <w:b/>
            <w:bCs/>
          </w:rPr>
          <w:delText>, cigarettes</w:delText>
        </w:r>
      </w:del>
      <w:ins w:id="613" w:author="Peter Huson" w:date="2014-03-14T17:41:00Z">
        <w:r>
          <w:rPr>
            <w:b/>
            <w:bCs/>
          </w:rPr>
          <w:t>.  Toiletries including</w:t>
        </w:r>
      </w:ins>
      <w:del w:id="614" w:author="Peter Huson" w:date="2014-03-14T17:42:00Z">
        <w:r w:rsidRPr="004C1FAD" w:rsidDel="00CC1902">
          <w:rPr>
            <w:b/>
            <w:bCs/>
          </w:rPr>
          <w:delText>,</w:delText>
        </w:r>
      </w:del>
      <w:r w:rsidRPr="004C1FAD">
        <w:rPr>
          <w:b/>
          <w:bCs/>
        </w:rPr>
        <w:t xml:space="preserve"> sunscreen (natural if possible!), </w:t>
      </w:r>
      <w:ins w:id="615" w:author="Peter Huson" w:date="2014-03-14T17:42:00Z">
        <w:r>
          <w:rPr>
            <w:b/>
            <w:bCs/>
          </w:rPr>
          <w:t xml:space="preserve">chapstick or </w:t>
        </w:r>
      </w:ins>
      <w:r w:rsidRPr="004C1FAD">
        <w:rPr>
          <w:b/>
          <w:bCs/>
        </w:rPr>
        <w:t>lip gloss</w:t>
      </w:r>
      <w:del w:id="616" w:author="Peter Huson" w:date="2014-03-14T17:42:00Z">
        <w:r w:rsidRPr="004C1FAD" w:rsidDel="00CC1902">
          <w:rPr>
            <w:b/>
            <w:bCs/>
          </w:rPr>
          <w:delText>/</w:delText>
        </w:r>
      </w:del>
      <w:ins w:id="617" w:author="Peter Huson" w:date="2014-03-14T17:42:00Z">
        <w:r>
          <w:rPr>
            <w:b/>
            <w:bCs/>
          </w:rPr>
          <w:t xml:space="preserve">, </w:t>
        </w:r>
        <w:proofErr w:type="gramStart"/>
        <w:r>
          <w:rPr>
            <w:b/>
            <w:bCs/>
          </w:rPr>
          <w:t>skin</w:t>
        </w:r>
        <w:r w:rsidRPr="004C1FAD" w:rsidDel="00CC1902">
          <w:rPr>
            <w:b/>
            <w:bCs/>
          </w:rPr>
          <w:t xml:space="preserve"> </w:t>
        </w:r>
        <w:r>
          <w:rPr>
            <w:b/>
            <w:bCs/>
          </w:rPr>
          <w:t xml:space="preserve"> lotion</w:t>
        </w:r>
        <w:proofErr w:type="gramEnd"/>
        <w:r>
          <w:rPr>
            <w:b/>
            <w:bCs/>
          </w:rPr>
          <w:t xml:space="preserve">, </w:t>
        </w:r>
      </w:ins>
      <w:del w:id="618" w:author="Peter Huson" w:date="2014-03-14T17:42:00Z">
        <w:r w:rsidRPr="004C1FAD" w:rsidDel="00CC1902">
          <w:rPr>
            <w:b/>
            <w:bCs/>
          </w:rPr>
          <w:delText>cream/chapstick, empty</w:delText>
        </w:r>
      </w:del>
      <w:ins w:id="619" w:author="Peter Huson" w:date="2014-03-14T17:42:00Z">
        <w:r>
          <w:rPr>
            <w:b/>
            <w:bCs/>
          </w:rPr>
          <w:t>reusable</w:t>
        </w:r>
      </w:ins>
      <w:r w:rsidRPr="004C1FAD">
        <w:rPr>
          <w:b/>
          <w:bCs/>
        </w:rPr>
        <w:t xml:space="preserve"> </w:t>
      </w:r>
      <w:del w:id="620" w:author="Peter Huson" w:date="2014-03-14T17:44:00Z">
        <w:r w:rsidRPr="004C1FAD" w:rsidDel="00CC1902">
          <w:rPr>
            <w:b/>
            <w:bCs/>
          </w:rPr>
          <w:delText xml:space="preserve">plastic </w:delText>
        </w:r>
      </w:del>
      <w:ins w:id="621" w:author="Peter Huson" w:date="2014-03-14T17:44:00Z">
        <w:r>
          <w:rPr>
            <w:b/>
            <w:bCs/>
          </w:rPr>
          <w:t>food &amp; beverage containers</w:t>
        </w:r>
      </w:ins>
      <w:del w:id="622" w:author="Peter Huson" w:date="2014-03-14T17:44:00Z">
        <w:r w:rsidRPr="004C1FAD" w:rsidDel="00CC1902">
          <w:rPr>
            <w:b/>
            <w:bCs/>
          </w:rPr>
          <w:delText>containers</w:delText>
        </w:r>
      </w:del>
      <w:r w:rsidRPr="004C1FAD">
        <w:rPr>
          <w:b/>
          <w:bCs/>
        </w:rPr>
        <w:t xml:space="preserve">, </w:t>
      </w:r>
      <w:del w:id="623" w:author="Peter Huson" w:date="2014-03-14T17:44:00Z">
        <w:r w:rsidRPr="004C1FAD" w:rsidDel="00CC1902">
          <w:rPr>
            <w:b/>
            <w:bCs/>
          </w:rPr>
          <w:delText>staffs/</w:delText>
        </w:r>
      </w:del>
      <w:r w:rsidRPr="004C1FAD">
        <w:rPr>
          <w:b/>
          <w:bCs/>
        </w:rPr>
        <w:t>flag</w:t>
      </w:r>
      <w:ins w:id="624" w:author="Peter Huson" w:date="2014-03-14T17:44:00Z">
        <w:r>
          <w:rPr>
            <w:b/>
            <w:bCs/>
          </w:rPr>
          <w:t>s/sta</w:t>
        </w:r>
      </w:ins>
      <w:ins w:id="625" w:author="Peter Huson" w:date="2014-03-14T17:45:00Z">
        <w:r>
          <w:rPr>
            <w:b/>
            <w:bCs/>
          </w:rPr>
          <w:t>ph</w:t>
        </w:r>
      </w:ins>
      <w:ins w:id="626" w:author="Peter Huson" w:date="2014-03-14T17:44:00Z">
        <w:r>
          <w:rPr>
            <w:b/>
            <w:bCs/>
          </w:rPr>
          <w:t>/</w:t>
        </w:r>
      </w:ins>
      <w:r w:rsidRPr="004C1FAD">
        <w:rPr>
          <w:b/>
          <w:bCs/>
        </w:rPr>
        <w:t xml:space="preserve"> pole type items, umbrella</w:t>
      </w:r>
      <w:del w:id="627" w:author="Peter Huson" w:date="2014-03-14T17:45:00Z">
        <w:r w:rsidRPr="004C1FAD" w:rsidDel="00CC1902">
          <w:rPr>
            <w:b/>
            <w:bCs/>
          </w:rPr>
          <w:delText>s</w:delText>
        </w:r>
      </w:del>
      <w:r w:rsidRPr="004C1FAD">
        <w:rPr>
          <w:b/>
          <w:bCs/>
        </w:rPr>
        <w:t>, binoculars, etc.</w:t>
      </w:r>
    </w:p>
    <w:p w14:paraId="04A0F39F" w14:textId="77777777" w:rsidR="00A53B5F" w:rsidRPr="004C1FAD" w:rsidRDefault="00A53B5F" w:rsidP="004C1FAD">
      <w:pPr>
        <w:pStyle w:val="NoteLevel21"/>
        <w:numPr>
          <w:numberingChange w:id="628" w:author="Peter Huson" w:date="2014-03-14T16:15:00Z" w:original=""/>
        </w:numPr>
      </w:pPr>
      <w:r w:rsidRPr="004C1FAD">
        <w:t>What can’t I bring into the festival?</w:t>
      </w:r>
      <w:r w:rsidRPr="004C1FAD">
        <w:br/>
      </w:r>
      <w:r w:rsidRPr="004C1FAD">
        <w:rPr>
          <w:b/>
          <w:bCs/>
        </w:rPr>
        <w:t>Knives or anything deemed a weapon, video or audio recording devices, professional cameras, pets, glass containers, aerosol cans of ANY kind, drugs or drug paraphernalia, unauthorized solicitations, handbills, sampling or giveaways.</w:t>
      </w:r>
    </w:p>
    <w:p w14:paraId="2DAEC180" w14:textId="77777777" w:rsidR="00A53B5F" w:rsidRPr="004C1FAD" w:rsidRDefault="00A53B5F" w:rsidP="004C1FAD">
      <w:pPr>
        <w:pStyle w:val="NoteLevel21"/>
        <w:numPr>
          <w:numberingChange w:id="629" w:author="Peter Huson" w:date="2014-03-14T16:15:00Z" w:original=""/>
        </w:numPr>
      </w:pPr>
      <w:r w:rsidRPr="004C1FAD">
        <w:t>Where is the nearest airport?</w:t>
      </w:r>
      <w:r w:rsidRPr="004C1FAD">
        <w:br/>
      </w:r>
      <w:r w:rsidRPr="004C1FAD">
        <w:rPr>
          <w:b/>
          <w:bCs/>
        </w:rPr>
        <w:t xml:space="preserve">Arcata/Eureka airport (ACV) </w:t>
      </w:r>
      <w:ins w:id="630" w:author="Peter Huson" w:date="2014-03-14T17:45:00Z">
        <w:r>
          <w:rPr>
            <w:b/>
            <w:bCs/>
          </w:rPr>
          <w:t xml:space="preserve">is </w:t>
        </w:r>
      </w:ins>
      <w:r w:rsidRPr="004C1FAD">
        <w:rPr>
          <w:b/>
          <w:bCs/>
        </w:rPr>
        <w:t>served by United Airlines</w:t>
      </w:r>
      <w:ins w:id="631" w:author="Peter Huson" w:date="2014-03-14T17:45:00Z">
        <w:r>
          <w:rPr>
            <w:b/>
            <w:bCs/>
          </w:rPr>
          <w:t>.</w:t>
        </w:r>
      </w:ins>
    </w:p>
    <w:p w14:paraId="244221D2" w14:textId="77777777" w:rsidR="00A53B5F" w:rsidRPr="004C1FAD" w:rsidRDefault="00A53B5F" w:rsidP="004C1FAD">
      <w:pPr>
        <w:pStyle w:val="NoteLevel21"/>
        <w:numPr>
          <w:numberingChange w:id="632" w:author="Peter Huson" w:date="2014-03-14T16:15:00Z" w:original=""/>
        </w:numPr>
      </w:pPr>
      <w:r w:rsidRPr="004C1FAD">
        <w:t>Where is the nearest store/supermarket?</w:t>
      </w:r>
      <w:r w:rsidRPr="004C1FAD">
        <w:br/>
      </w:r>
      <w:del w:id="633" w:author="Peter Huson" w:date="2014-03-14T17:45:00Z">
        <w:r w:rsidRPr="004C1FAD" w:rsidDel="00CC1902">
          <w:rPr>
            <w:b/>
            <w:bCs/>
          </w:rPr>
          <w:delText>Heading</w:delText>
        </w:r>
      </w:del>
      <w:ins w:id="634" w:author="Peter Huson" w:date="2014-03-14T17:46:00Z">
        <w:r>
          <w:rPr>
            <w:b/>
            <w:bCs/>
          </w:rPr>
          <w:t>T</w:t>
        </w:r>
      </w:ins>
      <w:ins w:id="635" w:author="Peter Huson" w:date="2014-03-14T17:45:00Z">
        <w:r>
          <w:rPr>
            <w:b/>
            <w:bCs/>
          </w:rPr>
          <w:t>raveling</w:t>
        </w:r>
      </w:ins>
      <w:r w:rsidRPr="004C1FAD">
        <w:rPr>
          <w:b/>
          <w:bCs/>
        </w:rPr>
        <w:t xml:space="preserve"> </w:t>
      </w:r>
      <w:ins w:id="636" w:author="Peter Huson" w:date="2014-03-14T17:45:00Z">
        <w:r>
          <w:rPr>
            <w:b/>
            <w:bCs/>
          </w:rPr>
          <w:t xml:space="preserve">on 101 </w:t>
        </w:r>
      </w:ins>
      <w:r w:rsidRPr="004C1FAD">
        <w:rPr>
          <w:b/>
          <w:bCs/>
        </w:rPr>
        <w:t>North</w:t>
      </w:r>
      <w:del w:id="637" w:author="Peter Huson" w:date="2014-03-14T17:45:00Z">
        <w:r w:rsidRPr="004C1FAD" w:rsidDel="00CC1902">
          <w:rPr>
            <w:b/>
            <w:bCs/>
          </w:rPr>
          <w:delText xml:space="preserve"> on 101 </w:delText>
        </w:r>
      </w:del>
      <w:ins w:id="638" w:author="Peter Huson" w:date="2014-03-14T17:45:00Z">
        <w:r>
          <w:rPr>
            <w:b/>
            <w:bCs/>
          </w:rPr>
          <w:t xml:space="preserve"> </w:t>
        </w:r>
      </w:ins>
      <w:ins w:id="639" w:author="Peter Huson" w:date="2014-03-14T17:46:00Z">
        <w:r>
          <w:rPr>
            <w:b/>
            <w:bCs/>
          </w:rPr>
          <w:t xml:space="preserve">you pass through </w:t>
        </w:r>
      </w:ins>
      <w:del w:id="640" w:author="Peter Huson" w:date="2014-03-14T17:46:00Z">
        <w:r w:rsidRPr="004C1FAD" w:rsidDel="00CC1902">
          <w:rPr>
            <w:b/>
            <w:bCs/>
          </w:rPr>
          <w:delText xml:space="preserve">the last town you past to stock up is </w:delText>
        </w:r>
      </w:del>
      <w:proofErr w:type="gramStart"/>
      <w:r w:rsidRPr="004C1FAD">
        <w:rPr>
          <w:b/>
          <w:bCs/>
        </w:rPr>
        <w:t>Laytonville</w:t>
      </w:r>
      <w:ins w:id="641" w:author="Peter Huson" w:date="2014-03-14T17:46:00Z">
        <w:r>
          <w:rPr>
            <w:b/>
            <w:bCs/>
          </w:rPr>
          <w:t xml:space="preserve"> which</w:t>
        </w:r>
        <w:proofErr w:type="gramEnd"/>
        <w:r>
          <w:rPr>
            <w:b/>
            <w:bCs/>
          </w:rPr>
          <w:t xml:space="preserve"> is the last town to shop for supplies</w:t>
        </w:r>
      </w:ins>
      <w:ins w:id="642" w:author="Peter Huson" w:date="2014-03-14T17:47:00Z">
        <w:r>
          <w:rPr>
            <w:b/>
            <w:bCs/>
          </w:rPr>
          <w:t xml:space="preserve"> before reaching the festival grounds</w:t>
        </w:r>
      </w:ins>
      <w:ins w:id="643" w:author="Peter Huson" w:date="2014-03-14T17:46:00Z">
        <w:r>
          <w:rPr>
            <w:b/>
            <w:bCs/>
          </w:rPr>
          <w:t>.</w:t>
        </w:r>
      </w:ins>
      <w:del w:id="644" w:author="Peter Huson" w:date="2014-03-14T17:46:00Z">
        <w:r w:rsidRPr="004C1FAD" w:rsidDel="00CC1902">
          <w:rPr>
            <w:b/>
            <w:bCs/>
          </w:rPr>
          <w:delText>, and it has a number of options. H</w:delText>
        </w:r>
      </w:del>
      <w:ins w:id="645" w:author="Peter Huson" w:date="2014-03-14T17:46:00Z">
        <w:r>
          <w:rPr>
            <w:b/>
            <w:bCs/>
          </w:rPr>
          <w:t xml:space="preserve">  Traveling</w:t>
        </w:r>
      </w:ins>
      <w:del w:id="646" w:author="Peter Huson" w:date="2014-03-14T17:46:00Z">
        <w:r w:rsidRPr="004C1FAD" w:rsidDel="00CC1902">
          <w:rPr>
            <w:b/>
            <w:bCs/>
          </w:rPr>
          <w:delText>eading</w:delText>
        </w:r>
      </w:del>
      <w:r w:rsidRPr="004C1FAD">
        <w:rPr>
          <w:b/>
          <w:bCs/>
        </w:rPr>
        <w:t xml:space="preserve"> </w:t>
      </w:r>
      <w:ins w:id="647" w:author="Peter Huson" w:date="2014-03-14T17:46:00Z">
        <w:r>
          <w:rPr>
            <w:b/>
            <w:bCs/>
          </w:rPr>
          <w:t xml:space="preserve">on 101 </w:t>
        </w:r>
      </w:ins>
      <w:r w:rsidRPr="004C1FAD">
        <w:rPr>
          <w:b/>
          <w:bCs/>
        </w:rPr>
        <w:t xml:space="preserve">South </w:t>
      </w:r>
      <w:ins w:id="648" w:author="Peter Huson" w:date="2014-03-14T17:47:00Z">
        <w:r>
          <w:rPr>
            <w:b/>
            <w:bCs/>
          </w:rPr>
          <w:t xml:space="preserve">you will see the exit for </w:t>
        </w:r>
        <w:proofErr w:type="gramStart"/>
        <w:r>
          <w:rPr>
            <w:b/>
            <w:bCs/>
          </w:rPr>
          <w:t>Garberville which</w:t>
        </w:r>
        <w:proofErr w:type="gramEnd"/>
        <w:r>
          <w:rPr>
            <w:b/>
            <w:bCs/>
          </w:rPr>
          <w:t xml:space="preserve"> is the last town to shop for supplies before reaching the festival grounds. </w:t>
        </w:r>
      </w:ins>
      <w:del w:id="649" w:author="Peter Huson" w:date="2014-03-14T17:47:00Z">
        <w:r w:rsidRPr="004C1FAD" w:rsidDel="00CC1902">
          <w:rPr>
            <w:b/>
            <w:bCs/>
          </w:rPr>
          <w:delText xml:space="preserve">on 101 the last town you past to stock up is Garberville, and it has a number of options as well. </w:delText>
        </w:r>
      </w:del>
      <w:ins w:id="650" w:author="Peter Huson" w:date="2014-03-14T17:47:00Z">
        <w:r>
          <w:rPr>
            <w:b/>
            <w:bCs/>
          </w:rPr>
          <w:t xml:space="preserve"> There is also a general store</w:t>
        </w:r>
      </w:ins>
      <w:ins w:id="651" w:author="Peter Huson" w:date="2014-03-14T17:48:00Z">
        <w:r>
          <w:rPr>
            <w:b/>
            <w:bCs/>
          </w:rPr>
          <w:t xml:space="preserve"> with limited stock on-site to fulfill any last-minute needs.  </w:t>
        </w:r>
      </w:ins>
      <w:del w:id="652" w:author="Peter Huson" w:date="2014-03-14T17:48:00Z">
        <w:r w:rsidRPr="004C1FAD" w:rsidDel="00CC1902">
          <w:rPr>
            <w:b/>
            <w:bCs/>
          </w:rPr>
          <w:delText>There will also be a convenience store on-site for a variety of personal and general items</w:delText>
        </w:r>
      </w:del>
    </w:p>
    <w:p w14:paraId="1818325C" w14:textId="77777777" w:rsidR="00A53B5F" w:rsidRPr="004C1FAD" w:rsidRDefault="00A53B5F" w:rsidP="004C1FAD">
      <w:pPr>
        <w:pStyle w:val="NoteLevel21"/>
        <w:numPr>
          <w:numberingChange w:id="653" w:author="Peter Huson" w:date="2014-03-14T16:15:00Z" w:original=""/>
        </w:numPr>
      </w:pPr>
      <w:r w:rsidRPr="004C1FAD">
        <w:t>If I’m coming from out of town, but don’t want to camp, are there other options for lodging?</w:t>
      </w:r>
      <w:r w:rsidRPr="004C1FAD">
        <w:br/>
      </w:r>
      <w:del w:id="654" w:author="Peter Huson" w:date="2014-03-14T17:48:00Z">
        <w:r w:rsidRPr="004C1FAD" w:rsidDel="00CC1902">
          <w:rPr>
            <w:b/>
            <w:bCs/>
          </w:rPr>
          <w:delText xml:space="preserve">No worries. </w:delText>
        </w:r>
      </w:del>
      <w:ins w:id="655" w:author="Peter Huson" w:date="2014-03-14T17:48:00Z">
        <w:r>
          <w:rPr>
            <w:b/>
            <w:bCs/>
          </w:rPr>
          <w:t xml:space="preserve">Definitely!!  If caming isn’t your thing, no problem. </w:t>
        </w:r>
      </w:ins>
      <w:ins w:id="656" w:author="Peter Huson" w:date="2014-03-14T17:49:00Z">
        <w:r>
          <w:rPr>
            <w:b/>
            <w:bCs/>
          </w:rPr>
          <w:t xml:space="preserve"> There are hotels in the area and soon on the website you will see a list of our preferred choices.  </w:t>
        </w:r>
      </w:ins>
      <w:del w:id="657" w:author="Peter Huson" w:date="2014-03-14T17:49:00Z">
        <w:r w:rsidRPr="004C1FAD" w:rsidDel="00CC1902">
          <w:rPr>
            <w:b/>
            <w:bCs/>
          </w:rPr>
          <w:delText>There will be a preferred hotel list out shortly.</w:delText>
        </w:r>
      </w:del>
      <w:ins w:id="658" w:author="Peter Huson" w:date="2014-03-14T17:49:00Z">
        <w:r>
          <w:rPr>
            <w:b/>
            <w:bCs/>
          </w:rPr>
          <w:t>Day-use parking will also be offered on-site for anyone staying off-site.</w:t>
        </w:r>
      </w:ins>
    </w:p>
    <w:p w14:paraId="7350A852" w14:textId="77777777" w:rsidR="00A53B5F" w:rsidRPr="004C1FAD" w:rsidRDefault="00A53B5F" w:rsidP="004C1FAD">
      <w:pPr>
        <w:pStyle w:val="NoteLevel21"/>
        <w:numPr>
          <w:numberingChange w:id="659" w:author="Peter Huson" w:date="2014-03-14T16:15:00Z" w:original=""/>
        </w:numPr>
      </w:pPr>
      <w:r w:rsidRPr="004C1FAD">
        <w:t>I’m camping, what should I bring?</w:t>
      </w:r>
      <w:r w:rsidRPr="004C1FAD">
        <w:br/>
      </w:r>
      <w:r w:rsidRPr="004C1FAD">
        <w:rPr>
          <w:b/>
          <w:bCs/>
        </w:rPr>
        <w:t xml:space="preserve">You must bring your own tent and any other camping needs for the weekend. </w:t>
      </w:r>
      <w:ins w:id="660" w:author="Peter Huson" w:date="2014-03-14T17:50:00Z">
        <w:r>
          <w:rPr>
            <w:b/>
            <w:bCs/>
          </w:rPr>
          <w:t xml:space="preserve"> Check back soon for </w:t>
        </w:r>
      </w:ins>
      <w:del w:id="661" w:author="Peter Huson" w:date="2014-03-14T17:50:00Z">
        <w:r w:rsidRPr="004C1FAD" w:rsidDel="00BA7C88">
          <w:rPr>
            <w:b/>
            <w:bCs/>
          </w:rPr>
          <w:delText>We’ll release a</w:delText>
        </w:r>
      </w:del>
      <w:ins w:id="662" w:author="Peter Huson" w:date="2014-03-14T17:50:00Z">
        <w:r>
          <w:rPr>
            <w:b/>
            <w:bCs/>
          </w:rPr>
          <w:t>a</w:t>
        </w:r>
      </w:ins>
      <w:r w:rsidRPr="004C1FAD">
        <w:rPr>
          <w:b/>
          <w:bCs/>
        </w:rPr>
        <w:t xml:space="preserve"> super helpful packing check</w:t>
      </w:r>
      <w:del w:id="663" w:author="Peter Huson" w:date="2014-03-14T17:50:00Z">
        <w:r w:rsidRPr="004C1FAD" w:rsidDel="00BA7C88">
          <w:rPr>
            <w:b/>
            <w:bCs/>
          </w:rPr>
          <w:delText xml:space="preserve"> </w:delText>
        </w:r>
      </w:del>
      <w:r w:rsidRPr="004C1FAD">
        <w:rPr>
          <w:b/>
          <w:bCs/>
        </w:rPr>
        <w:t>list</w:t>
      </w:r>
      <w:del w:id="664" w:author="Peter Huson" w:date="2014-03-14T17:50:00Z">
        <w:r w:rsidRPr="004C1FAD" w:rsidDel="00BA7C88">
          <w:rPr>
            <w:b/>
            <w:bCs/>
          </w:rPr>
          <w:delText xml:space="preserve"> soon to help you out</w:delText>
        </w:r>
      </w:del>
      <w:r w:rsidRPr="004C1FAD">
        <w:rPr>
          <w:b/>
          <w:bCs/>
        </w:rPr>
        <w:t>. </w:t>
      </w:r>
    </w:p>
    <w:p w14:paraId="785634C4" w14:textId="77777777" w:rsidR="00A53B5F" w:rsidRPr="004C1FAD" w:rsidRDefault="00A53B5F" w:rsidP="004C1FAD">
      <w:pPr>
        <w:pStyle w:val="NoteLevel21"/>
        <w:numPr>
          <w:numberingChange w:id="665" w:author="Peter Huson" w:date="2014-03-14T16:15:00Z" w:original=""/>
        </w:numPr>
      </w:pPr>
      <w:r w:rsidRPr="004C1FAD">
        <w:t>Are pets allowed in the campsites?</w:t>
      </w:r>
      <w:r w:rsidRPr="004C1FAD">
        <w:br/>
      </w:r>
      <w:r>
        <w:rPr>
          <w:b/>
          <w:bCs/>
        </w:rPr>
        <w:t xml:space="preserve">NO. </w:t>
      </w:r>
      <w:r w:rsidRPr="004C1FAD">
        <w:rPr>
          <w:b/>
          <w:bCs/>
        </w:rPr>
        <w:t xml:space="preserve">We love our pets too! But no pets </w:t>
      </w:r>
      <w:ins w:id="666" w:author="Peter Huson" w:date="2014-03-14T17:50:00Z">
        <w:r>
          <w:rPr>
            <w:b/>
            <w:bCs/>
          </w:rPr>
          <w:t xml:space="preserve">are </w:t>
        </w:r>
      </w:ins>
      <w:del w:id="667" w:author="Peter Huson" w:date="2014-03-14T17:50:00Z">
        <w:r w:rsidRPr="004C1FAD" w:rsidDel="00BA7C88">
          <w:rPr>
            <w:b/>
            <w:bCs/>
          </w:rPr>
          <w:delText xml:space="preserve">will be </w:delText>
        </w:r>
      </w:del>
      <w:r w:rsidRPr="004C1FAD">
        <w:rPr>
          <w:b/>
          <w:bCs/>
        </w:rPr>
        <w:t>allowed, sorry!</w:t>
      </w:r>
    </w:p>
    <w:p w14:paraId="1E334176" w14:textId="77777777" w:rsidR="00A53B5F" w:rsidRPr="004C1FAD" w:rsidRDefault="00A53B5F" w:rsidP="004C1FAD">
      <w:pPr>
        <w:pStyle w:val="NoteLevel21"/>
        <w:numPr>
          <w:numberingChange w:id="668" w:author="Peter Huson" w:date="2014-03-14T16:15:00Z" w:original=""/>
        </w:numPr>
      </w:pPr>
      <w:r w:rsidRPr="004C1FAD">
        <w:t>Will there be a first aid area, or paramedics on duty?</w:t>
      </w:r>
      <w:r w:rsidRPr="004C1FAD">
        <w:br/>
      </w:r>
      <w:r w:rsidRPr="004C1FAD">
        <w:rPr>
          <w:b/>
          <w:bCs/>
        </w:rPr>
        <w:t xml:space="preserve">We </w:t>
      </w:r>
      <w:ins w:id="669" w:author="Peter Huson" w:date="2014-03-14T17:51:00Z">
        <w:r>
          <w:rPr>
            <w:b/>
            <w:bCs/>
          </w:rPr>
          <w:t xml:space="preserve">have an amazingly talented medical staff on site 24-hours a day for the duration of the event. There are also several first aid </w:t>
        </w:r>
      </w:ins>
      <w:ins w:id="670" w:author="Peter Huson" w:date="2014-03-14T17:52:00Z">
        <w:r>
          <w:rPr>
            <w:b/>
            <w:bCs/>
          </w:rPr>
          <w:t>stations avaible.</w:t>
        </w:r>
      </w:ins>
      <w:del w:id="671" w:author="Peter Huson" w:date="2014-03-14T17:51:00Z">
        <w:r w:rsidRPr="004C1FAD" w:rsidDel="00BA7C88">
          <w:rPr>
            <w:b/>
            <w:bCs/>
          </w:rPr>
          <w:delText xml:space="preserve">will have </w:delText>
        </w:r>
      </w:del>
      <w:del w:id="672" w:author="Peter Huson" w:date="2014-03-14T17:50:00Z">
        <w:r w:rsidRPr="004C1FAD" w:rsidDel="00BA7C88">
          <w:rPr>
            <w:b/>
            <w:bCs/>
          </w:rPr>
          <w:delText xml:space="preserve">plenty </w:delText>
        </w:r>
      </w:del>
      <w:del w:id="673" w:author="Peter Huson" w:date="2014-03-14T17:52:00Z">
        <w:r w:rsidRPr="004C1FAD" w:rsidDel="0075714E">
          <w:rPr>
            <w:b/>
            <w:bCs/>
          </w:rPr>
          <w:delText>of paramedics on duty, as well as several first aid stations.</w:delText>
        </w:r>
      </w:del>
    </w:p>
    <w:p w14:paraId="2F6301E4" w14:textId="77777777" w:rsidR="00A53B5F" w:rsidRPr="004C1FAD" w:rsidRDefault="00A53B5F" w:rsidP="004C1FAD">
      <w:pPr>
        <w:pStyle w:val="NoteLevel21"/>
        <w:numPr>
          <w:numberingChange w:id="674" w:author="Peter Huson" w:date="2014-03-14T16:15:00Z" w:original=""/>
        </w:numPr>
      </w:pPr>
      <w:r w:rsidRPr="004C1FAD">
        <w:t>Will there be a Lost and Found?</w:t>
      </w:r>
      <w:r w:rsidRPr="004C1FAD">
        <w:br/>
      </w:r>
      <w:r w:rsidRPr="004C1FAD">
        <w:rPr>
          <w:b/>
          <w:bCs/>
        </w:rPr>
        <w:t>Yes</w:t>
      </w:r>
      <w:ins w:id="675" w:author="Peter Huson" w:date="2014-03-14T17:52:00Z">
        <w:r>
          <w:rPr>
            <w:b/>
            <w:bCs/>
          </w:rPr>
          <w:t>.  If during the festival you realize an item is lost, check in at the box office</w:t>
        </w:r>
      </w:ins>
      <w:ins w:id="676" w:author="Peter Huson" w:date="2014-03-14T17:53:00Z">
        <w:r>
          <w:rPr>
            <w:b/>
            <w:bCs/>
          </w:rPr>
          <w:t xml:space="preserve"> and leave all the important info</w:t>
        </w:r>
      </w:ins>
      <w:ins w:id="677" w:author="Peter Huson" w:date="2014-03-14T17:52:00Z">
        <w:r>
          <w:rPr>
            <w:b/>
            <w:bCs/>
          </w:rPr>
          <w:t xml:space="preserve">.  If you need assistance after the event, </w:t>
        </w:r>
      </w:ins>
      <w:del w:id="678" w:author="Peter Huson" w:date="2014-03-14T17:53:00Z">
        <w:r w:rsidRPr="004C1FAD" w:rsidDel="0075714E">
          <w:rPr>
            <w:b/>
            <w:bCs/>
          </w:rPr>
          <w:delText xml:space="preserve">,  please </w:delText>
        </w:r>
      </w:del>
      <w:r w:rsidRPr="004C1FAD">
        <w:rPr>
          <w:b/>
          <w:bCs/>
        </w:rPr>
        <w:t xml:space="preserve">email </w:t>
      </w:r>
      <w:r w:rsidRPr="004C1FAD">
        <w:rPr>
          <w:b/>
          <w:bCs/>
        </w:rPr>
        <w:fldChar w:fldCharType="begin"/>
      </w:r>
      <w:r w:rsidRPr="004C1FAD">
        <w:rPr>
          <w:b/>
          <w:bCs/>
        </w:rPr>
        <w:instrText xml:space="preserve"> HYPERLINK "mailto:info@northernnights.org" \t "_blank" </w:instrText>
      </w:r>
      <w:r w:rsidRPr="004C1FAD">
        <w:rPr>
          <w:b/>
          <w:bCs/>
        </w:rPr>
        <w:fldChar w:fldCharType="separate"/>
      </w:r>
      <w:r w:rsidRPr="004C1FAD">
        <w:rPr>
          <w:rStyle w:val="Hyperlink"/>
          <w:b/>
          <w:bCs/>
        </w:rPr>
        <w:t>info@northernnights.org</w:t>
      </w:r>
      <w:r w:rsidRPr="004C1FAD">
        <w:rPr>
          <w:b/>
          <w:bCs/>
        </w:rPr>
        <w:fldChar w:fldCharType="end"/>
      </w:r>
      <w:ins w:id="679" w:author="Peter Huson" w:date="2014-03-14T17:57:00Z">
        <w:r>
          <w:rPr>
            <w:b/>
            <w:bCs/>
          </w:rPr>
          <w:t xml:space="preserve"> and </w:t>
        </w:r>
      </w:ins>
      <w:del w:id="680" w:author="Peter Huson" w:date="2014-03-14T17:57:00Z">
        <w:r w:rsidRPr="004C1FAD" w:rsidDel="0075714E">
          <w:rPr>
            <w:b/>
            <w:bCs/>
          </w:rPr>
          <w:delText xml:space="preserve">  -</w:delText>
        </w:r>
      </w:del>
      <w:r w:rsidRPr="004C1FAD">
        <w:rPr>
          <w:b/>
          <w:bCs/>
        </w:rPr>
        <w:t>provide your name, contact information, and a full description of your lost item.</w:t>
      </w:r>
    </w:p>
    <w:p w14:paraId="044C603F" w14:textId="77777777" w:rsidR="00A53B5F" w:rsidRDefault="00A53B5F" w:rsidP="003608B4">
      <w:pPr>
        <w:pStyle w:val="NoteLevel11"/>
        <w:numPr>
          <w:numberingChange w:id="681" w:author="Peter Huson" w:date="2014-03-14T16:15:00Z" w:original=""/>
        </w:numPr>
      </w:pPr>
    </w:p>
    <w:p w14:paraId="01151141" w14:textId="77777777" w:rsidR="00A53B5F" w:rsidRPr="004C1FAD" w:rsidRDefault="00A53B5F" w:rsidP="003608B4">
      <w:pPr>
        <w:pStyle w:val="NoteLevel11"/>
        <w:numPr>
          <w:numberingChange w:id="682" w:author="Peter Huson" w:date="2014-03-14T16:15:00Z" w:original=""/>
        </w:numPr>
      </w:pPr>
    </w:p>
    <w:p w14:paraId="20439F37" w14:textId="77777777" w:rsidR="00A53B5F" w:rsidRPr="004C1FAD" w:rsidRDefault="00A53B5F" w:rsidP="004C1FAD">
      <w:pPr>
        <w:pStyle w:val="NoteLevel11"/>
        <w:numPr>
          <w:numberingChange w:id="683" w:author="Peter Huson" w:date="2014-03-14T16:15:00Z" w:original=""/>
        </w:numPr>
      </w:pPr>
    </w:p>
    <w:p w14:paraId="5D3FC816" w14:textId="77777777" w:rsidR="00A53B5F" w:rsidRPr="004C1FAD" w:rsidRDefault="00A53B5F" w:rsidP="004C1FAD">
      <w:pPr>
        <w:pStyle w:val="NoteLevel11"/>
        <w:numPr>
          <w:numberingChange w:id="684" w:author="Peter Huson" w:date="2014-03-14T16:15:00Z" w:original=""/>
        </w:numPr>
      </w:pPr>
    </w:p>
    <w:p w14:paraId="72EBE7CB" w14:textId="77777777" w:rsidR="00A53B5F" w:rsidRPr="00887C3B" w:rsidRDefault="00A53B5F">
      <w:pPr>
        <w:pStyle w:val="NoteLevel11"/>
        <w:numPr>
          <w:numberingChange w:id="685" w:author="Peter Huson" w:date="2014-03-14T16:15:00Z" w:original=""/>
        </w:numPr>
      </w:pPr>
      <w:r>
        <w:rPr>
          <w:b/>
        </w:rPr>
        <w:t>WHO/WHAT/WHY:</w:t>
      </w:r>
    </w:p>
    <w:p w14:paraId="5F283933" w14:textId="77777777" w:rsidR="00A53B5F" w:rsidRDefault="00A53B5F" w:rsidP="00701207">
      <w:pPr>
        <w:pStyle w:val="NoteLevel21"/>
        <w:numPr>
          <w:numberingChange w:id="686" w:author="Peter Huson" w:date="2014-03-14T16:15:00Z" w:original=""/>
        </w:numPr>
      </w:pPr>
      <w:r w:rsidRPr="00701207">
        <w:t>Northern Nights Music Festival is a 3-day celebration of music, art, food and local culture. The event will take place on Cook’s Valley Campground on July 19th – July 21st 2013, which has also played host to various acclaimed music festivals over the past 20 years. </w:t>
      </w:r>
      <w:r>
        <w:br/>
      </w:r>
    </w:p>
    <w:p w14:paraId="25274D72" w14:textId="77777777" w:rsidR="00A53B5F" w:rsidRDefault="00A53B5F" w:rsidP="00701207">
      <w:pPr>
        <w:pStyle w:val="NoteLevel21"/>
        <w:numPr>
          <w:numberingChange w:id="687" w:author="Peter Huson" w:date="2014-03-14T16:15:00Z" w:original=""/>
        </w:numPr>
      </w:pPr>
      <w:proofErr w:type="gramStart"/>
      <w:r w:rsidRPr="00701207">
        <w:t>our</w:t>
      </w:r>
      <w:proofErr w:type="gramEnd"/>
      <w:r w:rsidRPr="00701207">
        <w:t xml:space="preserve"> mission: to produce an annual event based on a strong understanding &amp; ever passionate support system of emerging underground music industries - featuring sought out producers &amp; DJs, both regionally and from around the globe.</w:t>
      </w:r>
      <w:r w:rsidRPr="00701207">
        <w:br/>
        <w:t>All taking place within the surroundings of California's Redwood Forest sanctuary: a setting of unparalleled beauty that will highlight both the venue’s and community’s rich festival history &amp; enchant the individual senses of all those in attendance. </w:t>
      </w:r>
      <w:r w:rsidRPr="00701207">
        <w:br/>
      </w:r>
      <w:proofErr w:type="gramStart"/>
      <w:r w:rsidRPr="00701207">
        <w:t>our</w:t>
      </w:r>
      <w:proofErr w:type="gramEnd"/>
      <w:r w:rsidRPr="00701207">
        <w:t xml:space="preserve"> collective hope: to create a premiere destination festival that offers a rare opportunity to embrace a truly Californian experience. </w:t>
      </w:r>
      <w:r>
        <w:br/>
      </w:r>
    </w:p>
    <w:p w14:paraId="6FD2C1D0" w14:textId="77777777" w:rsidR="00A53B5F" w:rsidRDefault="00A53B5F" w:rsidP="00701207">
      <w:pPr>
        <w:pStyle w:val="NoteLevel21"/>
        <w:numPr>
          <w:numberingChange w:id="688" w:author="Peter Huson" w:date="2014-03-14T16:15:00Z" w:original=""/>
        </w:numPr>
      </w:pPr>
      <w:r w:rsidRPr="00701207">
        <w:t xml:space="preserve">Lighting, sound, and stage production for the two stages, adjacent to the beautiful Eel River, will be provided as </w:t>
      </w:r>
      <w:proofErr w:type="gramStart"/>
      <w:r w:rsidRPr="00701207">
        <w:t>a collaboration</w:t>
      </w:r>
      <w:proofErr w:type="gramEnd"/>
      <w:r w:rsidRPr="00701207">
        <w:t xml:space="preserve"> between the Bay Area’s finest production teams partnering with experienced Humboldt County locals. In addition to world class music acts, the festival will proudly feature local and global arts and crafts, a selective collection of regional craft brews &amp; wines, a mindful space for yoga and guided meditation, organic food offerings, and local vendors. </w:t>
      </w:r>
      <w:r>
        <w:br/>
      </w:r>
    </w:p>
    <w:p w14:paraId="036239A2" w14:textId="77777777" w:rsidR="00A53B5F" w:rsidRPr="00887C3B" w:rsidRDefault="00A53B5F" w:rsidP="00701207">
      <w:pPr>
        <w:pStyle w:val="NoteLevel21"/>
        <w:numPr>
          <w:numberingChange w:id="689" w:author="Peter Huson" w:date="2014-03-14T16:15:00Z" w:original=""/>
        </w:numPr>
      </w:pPr>
      <w:r w:rsidRPr="00701207">
        <w:t>In alignment with the history and tradition of previous festivals, we will be donating a portion of both our proceeds from ticket &amp; beverage sales to the Mendocino and Humboldt school districts, non-profits, and environmental groups.</w:t>
      </w:r>
    </w:p>
    <w:p w14:paraId="6A49B312" w14:textId="77777777" w:rsidR="00A53B5F" w:rsidRPr="00887C3B" w:rsidRDefault="00A53B5F">
      <w:pPr>
        <w:pStyle w:val="NoteLevel11"/>
        <w:numPr>
          <w:numberingChange w:id="690" w:author="Peter Huson" w:date="2014-03-14T16:15:00Z" w:original=""/>
        </w:numPr>
      </w:pPr>
    </w:p>
    <w:p w14:paraId="2867B4B9" w14:textId="77777777" w:rsidR="00A53B5F" w:rsidRPr="006669C6" w:rsidRDefault="00A53B5F">
      <w:pPr>
        <w:pStyle w:val="NoteLevel11"/>
        <w:numPr>
          <w:numberingChange w:id="691" w:author="Peter Huson" w:date="2014-03-14T16:15:00Z" w:original=""/>
        </w:numPr>
      </w:pPr>
      <w:r>
        <w:rPr>
          <w:b/>
        </w:rPr>
        <w:t xml:space="preserve">NEWS </w:t>
      </w:r>
    </w:p>
    <w:p w14:paraId="2D8CE85D" w14:textId="77777777" w:rsidR="00A53B5F" w:rsidRDefault="00A53B5F" w:rsidP="008058E4">
      <w:pPr>
        <w:pStyle w:val="NoteLevel21"/>
        <w:numPr>
          <w:numberingChange w:id="692" w:author="Peter Huson" w:date="2014-03-14T16:15:00Z" w:original=""/>
        </w:numPr>
      </w:pPr>
      <w:proofErr w:type="gramStart"/>
      <w:r w:rsidRPr="008058E4">
        <w:t>the</w:t>
      </w:r>
      <w:proofErr w:type="gramEnd"/>
      <w:r w:rsidRPr="008058E4">
        <w:t xml:space="preserve"> “News”/”announcements” section will exist on the homepage, and relevant content/articles will be displayed in the homepage Slider bar.</w:t>
      </w:r>
    </w:p>
    <w:p w14:paraId="11BAF262" w14:textId="77777777" w:rsidR="00A53B5F" w:rsidRPr="00FD0E7C" w:rsidRDefault="00A53B5F" w:rsidP="008058E4">
      <w:pPr>
        <w:pStyle w:val="NoteLevel31"/>
        <w:numPr>
          <w:numberingChange w:id="693" w:author="Peter Huson" w:date="2014-03-14T16:15:00Z" w:original="o"/>
        </w:numPr>
        <w:rPr>
          <w:i/>
          <w:color w:val="FF0000"/>
        </w:rPr>
      </w:pPr>
      <w:r w:rsidRPr="00FD0E7C">
        <w:rPr>
          <w:i/>
          <w:color w:val="FF0000"/>
        </w:rPr>
        <w:t>WHO IS GOING TO BE UPDATING THIS?  What time of commitment can we get for number of articles?</w:t>
      </w:r>
    </w:p>
    <w:p w14:paraId="4BF14EBA" w14:textId="77777777" w:rsidR="00A53B5F" w:rsidRPr="006669C6" w:rsidRDefault="00A53B5F">
      <w:pPr>
        <w:pStyle w:val="NoteLevel11"/>
        <w:numPr>
          <w:numberingChange w:id="694" w:author="Peter Huson" w:date="2014-03-14T16:15:00Z" w:original=""/>
        </w:numPr>
      </w:pPr>
    </w:p>
    <w:p w14:paraId="03660719" w14:textId="77777777" w:rsidR="00A53B5F" w:rsidRPr="000E7A26" w:rsidRDefault="00A53B5F">
      <w:pPr>
        <w:pStyle w:val="NoteLevel11"/>
        <w:numPr>
          <w:numberingChange w:id="695" w:author="Peter Huson" w:date="2014-03-14T16:15:00Z" w:original=""/>
        </w:numPr>
      </w:pPr>
      <w:r>
        <w:rPr>
          <w:b/>
        </w:rPr>
        <w:t xml:space="preserve">LOCATION </w:t>
      </w:r>
    </w:p>
    <w:p w14:paraId="7C2AEF2B" w14:textId="77777777" w:rsidR="00A53B5F" w:rsidRDefault="00A53B5F" w:rsidP="000E7A26">
      <w:pPr>
        <w:pStyle w:val="NoteLevel21"/>
        <w:numPr>
          <w:numberingChange w:id="696" w:author="Peter Huson" w:date="2014-03-14T16:15:00Z" w:original=""/>
        </w:numPr>
      </w:pPr>
      <w:r w:rsidRPr="000E7A26">
        <w:t>Adjacent to US Highway 101 on the Humboldt - Mendocino county border</w:t>
      </w:r>
      <w:r>
        <w:t xml:space="preserve"> in </w:t>
      </w:r>
      <w:r w:rsidRPr="000E7A26">
        <w:t>Northern California; a location highly regarded over the decades for it’s wellsp</w:t>
      </w:r>
      <w:r>
        <w:t xml:space="preserve">ring of culture and resources, </w:t>
      </w:r>
      <w:proofErr w:type="gramStart"/>
      <w:r>
        <w:t>nestled  in</w:t>
      </w:r>
      <w:proofErr w:type="gramEnd"/>
      <w:r>
        <w:t xml:space="preserve"> t</w:t>
      </w:r>
      <w:r w:rsidRPr="000E7A26">
        <w:t xml:space="preserve">he redwood forest </w:t>
      </w:r>
      <w:r>
        <w:t xml:space="preserve">or as we like to call it "Redwood Curtain,” along the Eel River is COOKS VALLEY CAMPGROUND!  </w:t>
      </w:r>
    </w:p>
    <w:p w14:paraId="16264174" w14:textId="77777777" w:rsidR="00A53B5F" w:rsidRPr="00382708" w:rsidRDefault="00A53B5F" w:rsidP="00382708">
      <w:pPr>
        <w:pStyle w:val="NoteLevel21"/>
        <w:numPr>
          <w:ilvl w:val="0"/>
          <w:numId w:val="0"/>
        </w:numPr>
        <w:ind w:left="1080"/>
      </w:pPr>
      <w:r>
        <w:t xml:space="preserve">Host to previous successful events, Cooks Valley Campground unique offering for </w:t>
      </w:r>
      <w:r w:rsidRPr="00382708">
        <w:t xml:space="preserve">past festivals in this region can be attributed to the location. </w:t>
      </w:r>
    </w:p>
    <w:p w14:paraId="54A9CA4B" w14:textId="77777777" w:rsidR="00A53B5F" w:rsidRDefault="00A53B5F" w:rsidP="00382708">
      <w:pPr>
        <w:pStyle w:val="NoteLevel21"/>
        <w:numPr>
          <w:numberingChange w:id="697" w:author="Peter Huson" w:date="2014-03-14T16:15:00Z" w:original=""/>
        </w:numPr>
      </w:pPr>
      <w:r>
        <w:t xml:space="preserve">Cooks Valley </w:t>
      </w:r>
      <w:r w:rsidRPr="00382708">
        <w:t>features deep swimming holes, large &amp; open landscaped grass areas and the largest redwood grove in the valley for camping.</w:t>
      </w:r>
    </w:p>
    <w:p w14:paraId="10C28035" w14:textId="77777777" w:rsidR="00A53B5F" w:rsidRDefault="00A53B5F" w:rsidP="00701230">
      <w:pPr>
        <w:pStyle w:val="NoteLevel21"/>
        <w:numPr>
          <w:numberingChange w:id="698" w:author="Peter Huson" w:date="2014-03-14T16:15:00Z" w:original=""/>
        </w:numPr>
      </w:pPr>
      <w:r w:rsidRPr="00701230">
        <w:t>By Car:</w:t>
      </w:r>
      <w:r w:rsidRPr="00701230">
        <w:tab/>
      </w:r>
    </w:p>
    <w:p w14:paraId="10BD2662" w14:textId="77777777" w:rsidR="00A53B5F" w:rsidRDefault="00A53B5F" w:rsidP="00701230">
      <w:pPr>
        <w:pStyle w:val="NoteLevel31"/>
        <w:numPr>
          <w:numberingChange w:id="699" w:author="Peter Huson" w:date="2014-03-14T16:15:00Z" w:original="o"/>
        </w:numPr>
      </w:pPr>
      <w:r w:rsidRPr="00701230">
        <w:t xml:space="preserve">3 Hours North of San Francisco </w:t>
      </w:r>
    </w:p>
    <w:p w14:paraId="437628C3" w14:textId="77777777" w:rsidR="00A53B5F" w:rsidRPr="00701230" w:rsidRDefault="00A53B5F" w:rsidP="00701230">
      <w:pPr>
        <w:pStyle w:val="NoteLevel31"/>
        <w:numPr>
          <w:numberingChange w:id="700" w:author="Peter Huson" w:date="2014-03-14T16:15:00Z" w:original="o"/>
        </w:numPr>
      </w:pPr>
      <w:r w:rsidRPr="00701230">
        <w:t>1 Hour South of Arcata/Eureka</w:t>
      </w:r>
    </w:p>
    <w:p w14:paraId="27068C4B" w14:textId="77777777" w:rsidR="00A53B5F" w:rsidRDefault="00A53B5F" w:rsidP="00701230">
      <w:pPr>
        <w:pStyle w:val="NoteLevel21"/>
        <w:numPr>
          <w:numberingChange w:id="701" w:author="Peter Huson" w:date="2014-03-14T16:15:00Z" w:original=""/>
        </w:numPr>
      </w:pPr>
      <w:r w:rsidRPr="00701230">
        <w:t xml:space="preserve">By Air: </w:t>
      </w:r>
      <w:r w:rsidRPr="00701230">
        <w:tab/>
      </w:r>
    </w:p>
    <w:p w14:paraId="4140EFB7" w14:textId="77777777" w:rsidR="00A53B5F" w:rsidRPr="000E7A26" w:rsidRDefault="00A53B5F" w:rsidP="00FD0E7C">
      <w:pPr>
        <w:pStyle w:val="NoteLevel31"/>
        <w:numPr>
          <w:numberingChange w:id="702" w:author="Peter Huson" w:date="2014-03-14T16:15:00Z" w:original="o"/>
        </w:numPr>
      </w:pPr>
      <w:r w:rsidRPr="00701230">
        <w:t>1.5 hours from Arcata/Eureka airport (ACV) served by United Airlines</w:t>
      </w:r>
    </w:p>
    <w:p w14:paraId="73390A7B" w14:textId="77777777" w:rsidR="00A53B5F" w:rsidRPr="00FD0E7C" w:rsidRDefault="00A53B5F" w:rsidP="000E7A26">
      <w:pPr>
        <w:pStyle w:val="NoteLevel21"/>
        <w:numPr>
          <w:numberingChange w:id="703" w:author="Peter Huson" w:date="2014-03-14T16:15:00Z" w:original=""/>
        </w:numPr>
        <w:rPr>
          <w:b/>
          <w:color w:val="8064A2"/>
        </w:rPr>
      </w:pPr>
      <w:r w:rsidRPr="00FD0E7C">
        <w:rPr>
          <w:b/>
          <w:color w:val="8064A2"/>
        </w:rPr>
        <w:t xml:space="preserve">Insert photo gallery underneath that goes through all the cool pics we have! </w:t>
      </w:r>
    </w:p>
    <w:p w14:paraId="6E540A11" w14:textId="77777777" w:rsidR="00A53B5F" w:rsidRPr="006669C6" w:rsidRDefault="00A53B5F" w:rsidP="005A71DF">
      <w:pPr>
        <w:pStyle w:val="NoteLevel11"/>
        <w:numPr>
          <w:ilvl w:val="0"/>
          <w:numId w:val="0"/>
        </w:numPr>
      </w:pPr>
    </w:p>
    <w:p w14:paraId="291311E8" w14:textId="77777777" w:rsidR="00A53B5F" w:rsidRPr="00F523FF" w:rsidRDefault="00A53B5F">
      <w:pPr>
        <w:pStyle w:val="NoteLevel11"/>
        <w:numPr>
          <w:numberingChange w:id="704" w:author="Peter Huson" w:date="2014-03-14T16:15:00Z" w:original=""/>
        </w:numPr>
      </w:pPr>
      <w:r>
        <w:rPr>
          <w:b/>
        </w:rPr>
        <w:t>STAGES</w:t>
      </w:r>
    </w:p>
    <w:p w14:paraId="5BA2C221" w14:textId="77777777" w:rsidR="00A53B5F" w:rsidRDefault="00A53B5F" w:rsidP="00F523FF">
      <w:pPr>
        <w:pStyle w:val="NoteLevel21"/>
        <w:numPr>
          <w:numberingChange w:id="705" w:author="Peter Huson" w:date="2014-03-14T16:15:00Z" w:original=""/>
        </w:numPr>
      </w:pPr>
      <w:r>
        <w:t xml:space="preserve">Main Stage </w:t>
      </w:r>
    </w:p>
    <w:p w14:paraId="0DFE4575" w14:textId="77777777" w:rsidR="00A53B5F" w:rsidRDefault="00A53B5F" w:rsidP="00F523FF">
      <w:pPr>
        <w:pStyle w:val="NoteLevel21"/>
        <w:numPr>
          <w:numberingChange w:id="706" w:author="Peter Huson" w:date="2014-03-14T16:15:00Z" w:original=""/>
        </w:numPr>
      </w:pPr>
      <w:r>
        <w:t xml:space="preserve">River Stage </w:t>
      </w:r>
    </w:p>
    <w:p w14:paraId="6EBB4855" w14:textId="77777777" w:rsidR="00A53B5F" w:rsidRPr="00F523FF" w:rsidRDefault="00A53B5F" w:rsidP="00F523FF">
      <w:pPr>
        <w:pStyle w:val="NoteLevel21"/>
        <w:numPr>
          <w:numberingChange w:id="707" w:author="Peter Huson" w:date="2014-03-14T16:15:00Z" w:original=""/>
        </w:numPr>
      </w:pPr>
      <w:r>
        <w:t>Silent Disco</w:t>
      </w:r>
    </w:p>
    <w:p w14:paraId="21D2D2E0" w14:textId="77777777" w:rsidR="00A53B5F" w:rsidRPr="00F523FF" w:rsidRDefault="00A53B5F">
      <w:pPr>
        <w:pStyle w:val="NoteLevel11"/>
        <w:numPr>
          <w:numberingChange w:id="708" w:author="Peter Huson" w:date="2014-03-14T16:15:00Z" w:original=""/>
        </w:numPr>
      </w:pPr>
    </w:p>
    <w:p w14:paraId="2FF0A7BA" w14:textId="77777777" w:rsidR="00A53B5F" w:rsidRPr="006669C6" w:rsidRDefault="00A53B5F">
      <w:pPr>
        <w:pStyle w:val="NoteLevel11"/>
        <w:numPr>
          <w:numberingChange w:id="709" w:author="Peter Huson" w:date="2014-03-14T16:15:00Z" w:original=""/>
        </w:numPr>
      </w:pPr>
      <w:r>
        <w:rPr>
          <w:b/>
        </w:rPr>
        <w:t xml:space="preserve">ART </w:t>
      </w:r>
    </w:p>
    <w:p w14:paraId="3E5F67EE" w14:textId="77777777" w:rsidR="00A53B5F" w:rsidRPr="0010278B" w:rsidRDefault="00A53B5F" w:rsidP="0010278B">
      <w:pPr>
        <w:pStyle w:val="NoteLevel21"/>
        <w:numPr>
          <w:numberingChange w:id="710" w:author="Peter Huson" w:date="2014-03-14T16:15:00Z" w:original=""/>
        </w:numPr>
      </w:pPr>
      <w:r w:rsidRPr="0010278B">
        <w:rPr>
          <w:b/>
          <w:bCs/>
        </w:rPr>
        <w:t>Art Installations</w:t>
      </w:r>
    </w:p>
    <w:p w14:paraId="6D22FBBC" w14:textId="77777777" w:rsidR="00A53B5F" w:rsidRPr="0010278B" w:rsidRDefault="00A53B5F" w:rsidP="0010278B">
      <w:pPr>
        <w:pStyle w:val="NoteLevel31"/>
        <w:numPr>
          <w:numberingChange w:id="711" w:author="Peter Huson" w:date="2014-03-14T16:15:00Z" w:original="o"/>
        </w:numPr>
      </w:pPr>
      <w:r w:rsidRPr="0010278B">
        <w:t xml:space="preserve">Live Artists </w:t>
      </w:r>
    </w:p>
    <w:p w14:paraId="7220592C" w14:textId="77777777" w:rsidR="00A53B5F" w:rsidRPr="0010278B" w:rsidRDefault="00A53B5F" w:rsidP="0010278B">
      <w:pPr>
        <w:pStyle w:val="NoteLevel31"/>
        <w:numPr>
          <w:numberingChange w:id="712" w:author="Peter Huson" w:date="2014-03-14T16:15:00Z" w:original="o"/>
        </w:numPr>
      </w:pPr>
      <w:r w:rsidRPr="0010278B">
        <w:t>Visuals/Lighting</w:t>
      </w:r>
    </w:p>
    <w:p w14:paraId="5E09F32E" w14:textId="77777777" w:rsidR="00A53B5F" w:rsidRPr="0010278B" w:rsidRDefault="00A53B5F" w:rsidP="0010278B">
      <w:pPr>
        <w:pStyle w:val="NoteLevel31"/>
        <w:numPr>
          <w:numberingChange w:id="713" w:author="Peter Huson" w:date="2014-03-14T16:15:00Z" w:original="o"/>
        </w:numPr>
      </w:pPr>
      <w:r w:rsidRPr="0010278B">
        <w:t>Aerial and Fire Dancing</w:t>
      </w:r>
    </w:p>
    <w:p w14:paraId="3EC311D7" w14:textId="77777777" w:rsidR="00A53B5F" w:rsidRPr="0010278B" w:rsidRDefault="00A53B5F" w:rsidP="0010278B">
      <w:pPr>
        <w:pStyle w:val="NoteLevel21"/>
        <w:numPr>
          <w:numberingChange w:id="714" w:author="Peter Huson" w:date="2014-03-14T16:15:00Z" w:original=""/>
        </w:numPr>
      </w:pPr>
      <w:r w:rsidRPr="0010278B">
        <w:rPr>
          <w:b/>
          <w:bCs/>
        </w:rPr>
        <w:t>Creative Artists</w:t>
      </w:r>
    </w:p>
    <w:p w14:paraId="5C902EAF" w14:textId="77777777" w:rsidR="00A53B5F" w:rsidRPr="0010278B" w:rsidRDefault="00A53B5F" w:rsidP="0010278B">
      <w:pPr>
        <w:pStyle w:val="NoteLevel31"/>
        <w:numPr>
          <w:numberingChange w:id="715" w:author="Peter Huson" w:date="2014-03-14T16:15:00Z" w:original="o"/>
        </w:numPr>
      </w:pPr>
      <w:r>
        <w:t>TBA</w:t>
      </w:r>
    </w:p>
    <w:p w14:paraId="225BD7A7" w14:textId="77777777" w:rsidR="00A53B5F" w:rsidRPr="006669C6" w:rsidRDefault="00A53B5F">
      <w:pPr>
        <w:pStyle w:val="NoteLevel11"/>
        <w:numPr>
          <w:numberingChange w:id="716" w:author="Peter Huson" w:date="2014-03-14T16:15:00Z" w:original=""/>
        </w:numPr>
      </w:pPr>
      <w:r>
        <w:rPr>
          <w:b/>
        </w:rPr>
        <w:t>FOOD + DRINKS</w:t>
      </w:r>
    </w:p>
    <w:p w14:paraId="386CE09C" w14:textId="77777777" w:rsidR="00A53B5F" w:rsidRDefault="00A53B5F" w:rsidP="00D45C68">
      <w:pPr>
        <w:pStyle w:val="NoteLevel21"/>
        <w:numPr>
          <w:numberingChange w:id="717" w:author="Peter Huson" w:date="2014-03-14T16:15:00Z" w:original=""/>
        </w:numPr>
      </w:pPr>
      <w:r w:rsidRPr="00D45C68">
        <w:t>NNMF will feature local food provided food trucks, local restaurants, a daily farmers market and onsite convenient store offering all the goodies your might have forgotten.</w:t>
      </w:r>
    </w:p>
    <w:p w14:paraId="43F18A54" w14:textId="77777777" w:rsidR="00A53B5F" w:rsidRPr="00D45C68" w:rsidRDefault="00A53B5F" w:rsidP="00D45C68">
      <w:pPr>
        <w:pStyle w:val="NoteLevel21"/>
        <w:numPr>
          <w:numberingChange w:id="718" w:author="Peter Huson" w:date="2014-03-14T16:15:00Z" w:original=""/>
        </w:numPr>
      </w:pPr>
      <w:r>
        <w:t xml:space="preserve">Beer + Wine will be provided by will be provided by the regions best craft beers and local wineries.  </w:t>
      </w:r>
    </w:p>
    <w:p w14:paraId="24548133" w14:textId="77777777" w:rsidR="00A53B5F" w:rsidRPr="006669C6" w:rsidRDefault="00A53B5F">
      <w:pPr>
        <w:pStyle w:val="NoteLevel11"/>
        <w:numPr>
          <w:numberingChange w:id="719" w:author="Peter Huson" w:date="2014-03-14T16:15:00Z" w:original=""/>
        </w:numPr>
      </w:pPr>
    </w:p>
    <w:p w14:paraId="58ED3C58" w14:textId="77777777" w:rsidR="00A53B5F" w:rsidRPr="006669C6" w:rsidRDefault="00A53B5F">
      <w:pPr>
        <w:pStyle w:val="NoteLevel11"/>
        <w:numPr>
          <w:numberingChange w:id="720" w:author="Peter Huson" w:date="2014-03-14T16:15:00Z" w:original=""/>
        </w:numPr>
      </w:pPr>
      <w:r>
        <w:rPr>
          <w:b/>
        </w:rPr>
        <w:t xml:space="preserve">WORKSHOP </w:t>
      </w:r>
    </w:p>
    <w:p w14:paraId="2030EC5D" w14:textId="77777777" w:rsidR="00A53B5F" w:rsidRPr="006669C6" w:rsidRDefault="00A53B5F" w:rsidP="0010278B">
      <w:pPr>
        <w:pStyle w:val="NoteLevel21"/>
        <w:numPr>
          <w:numberingChange w:id="721" w:author="Peter Huson" w:date="2014-03-14T16:15:00Z" w:original=""/>
        </w:numPr>
      </w:pPr>
      <w:r>
        <w:t xml:space="preserve">Daily yoga will be offered, along with a variety of arts &amp; crafts, screen printing and music programs </w:t>
      </w:r>
    </w:p>
    <w:p w14:paraId="0FE870F2" w14:textId="77777777" w:rsidR="00A53B5F" w:rsidRPr="000E2ED0" w:rsidRDefault="00A53B5F" w:rsidP="006669C6">
      <w:pPr>
        <w:pStyle w:val="NoteLevel11"/>
        <w:numPr>
          <w:numberingChange w:id="722" w:author="Peter Huson" w:date="2014-03-14T16:15:00Z" w:original=""/>
        </w:numPr>
      </w:pPr>
      <w:r>
        <w:rPr>
          <w:b/>
        </w:rPr>
        <w:t xml:space="preserve">MANIFESTO FOR A POSITIVE GATHERING </w:t>
      </w:r>
    </w:p>
    <w:p w14:paraId="6341C07D" w14:textId="77777777" w:rsidR="00A53B5F" w:rsidRPr="006669C6" w:rsidRDefault="00A53B5F" w:rsidP="000E2ED0">
      <w:pPr>
        <w:pStyle w:val="NoteLevel21"/>
        <w:numPr>
          <w:numberingChange w:id="723" w:author="Peter Huson" w:date="2014-03-14T16:15:00Z" w:original=""/>
        </w:numPr>
      </w:pPr>
      <w:r>
        <w:rPr>
          <w:color w:val="8064A2"/>
        </w:rPr>
        <w:t>TAYLOR</w:t>
      </w:r>
    </w:p>
    <w:p w14:paraId="6C826DAC" w14:textId="77777777" w:rsidR="00A53B5F" w:rsidRPr="006669C6" w:rsidRDefault="00A53B5F" w:rsidP="006669C6">
      <w:pPr>
        <w:pStyle w:val="NoteLevel11"/>
        <w:numPr>
          <w:numberingChange w:id="724" w:author="Peter Huson" w:date="2014-03-14T16:15:00Z" w:original=""/>
        </w:numPr>
      </w:pPr>
    </w:p>
    <w:p w14:paraId="62B65FC3" w14:textId="77777777" w:rsidR="00A53B5F" w:rsidRPr="006669C6" w:rsidRDefault="00A53B5F" w:rsidP="006669C6">
      <w:pPr>
        <w:pStyle w:val="NoteLevel11"/>
        <w:numPr>
          <w:numberingChange w:id="725" w:author="Peter Huson" w:date="2014-03-14T16:15:00Z" w:original=""/>
        </w:numPr>
      </w:pPr>
    </w:p>
    <w:p w14:paraId="0984947C" w14:textId="77777777" w:rsidR="00A53B5F" w:rsidRDefault="00A53B5F">
      <w:pPr>
        <w:pStyle w:val="NoteLevel11"/>
        <w:numPr>
          <w:numberingChange w:id="726" w:author="Peter Huson" w:date="2014-03-14T16:15:00Z" w:original=""/>
        </w:numPr>
        <w:sectPr w:rsidR="00A53B5F" w:rsidSect="00DC31C7">
          <w:headerReference w:type="first" r:id="rId8"/>
          <w:pgSz w:w="12240" w:h="15840"/>
          <w:pgMar w:top="1440" w:right="1440" w:bottom="1440" w:left="1440" w:header="720" w:footer="720" w:gutter="0"/>
          <w:cols w:space="720"/>
          <w:titlePg/>
          <w:docGrid w:type="lines" w:linePitch="360"/>
        </w:sectPr>
      </w:pPr>
      <w:r w:rsidRPr="006669C6">
        <w:t xml:space="preserve"> </w:t>
      </w:r>
      <w:r w:rsidR="00B9395D">
        <w:cr/>
      </w:r>
    </w:p>
    <w:p w14:paraId="3E4107F4" w14:textId="77777777" w:rsidR="00A53B5F" w:rsidRDefault="00A53B5F" w:rsidP="008058E4">
      <w:pPr>
        <w:pStyle w:val="NoteLevel11"/>
        <w:numPr>
          <w:ilvl w:val="0"/>
          <w:numId w:val="0"/>
        </w:numPr>
        <w:rPr>
          <w:b/>
        </w:rPr>
      </w:pPr>
      <w:r>
        <w:rPr>
          <w:b/>
        </w:rPr>
        <w:t xml:space="preserve">SUSTAINABILITY </w:t>
      </w:r>
    </w:p>
    <w:p w14:paraId="5FDAEA3D" w14:textId="77777777" w:rsidR="00A53B5F" w:rsidRPr="003608B4" w:rsidRDefault="00A53B5F" w:rsidP="003608B4">
      <w:pPr>
        <w:pStyle w:val="NoteLevel21"/>
        <w:numPr>
          <w:numberingChange w:id="729" w:author="Peter Huson" w:date="2014-03-14T16:15:00Z" w:original=""/>
        </w:numPr>
      </w:pPr>
      <w:r w:rsidRPr="003608B4">
        <w:t xml:space="preserve">Northern Nights chose </w:t>
      </w:r>
      <w:r w:rsidRPr="003608B4">
        <w:rPr>
          <w:bCs/>
        </w:rPr>
        <w:t>Cook’s Valley</w:t>
      </w:r>
      <w:r w:rsidRPr="003608B4">
        <w:t xml:space="preserve"> as its home for its spectacular landscape and </w:t>
      </w:r>
      <w:proofErr w:type="gramStart"/>
      <w:r w:rsidRPr="003608B4">
        <w:t>environment, that</w:t>
      </w:r>
      <w:proofErr w:type="gramEnd"/>
      <w:r w:rsidRPr="003608B4">
        <w:t xml:space="preserve"> will play host to our </w:t>
      </w:r>
      <w:r>
        <w:t>2</w:t>
      </w:r>
      <w:r w:rsidRPr="003608B4">
        <w:rPr>
          <w:vertAlign w:val="superscript"/>
        </w:rPr>
        <w:t>ND</w:t>
      </w:r>
      <w:r>
        <w:t xml:space="preserve"> annual festival, on </w:t>
      </w:r>
      <w:r w:rsidRPr="003608B4">
        <w:t xml:space="preserve">July </w:t>
      </w:r>
      <w:r>
        <w:t>18</w:t>
      </w:r>
      <w:r w:rsidRPr="003608B4">
        <w:rPr>
          <w:vertAlign w:val="superscript"/>
        </w:rPr>
        <w:t>th</w:t>
      </w:r>
      <w:r>
        <w:t>, 19</w:t>
      </w:r>
      <w:r w:rsidRPr="003608B4">
        <w:rPr>
          <w:vertAlign w:val="superscript"/>
        </w:rPr>
        <w:t>th</w:t>
      </w:r>
      <w:r>
        <w:t>, 20</w:t>
      </w:r>
      <w:r w:rsidRPr="003608B4">
        <w:rPr>
          <w:vertAlign w:val="superscript"/>
        </w:rPr>
        <w:t>th</w:t>
      </w:r>
      <w:r>
        <w:t xml:space="preserve"> 2014</w:t>
      </w:r>
      <w:r w:rsidRPr="003608B4">
        <w:t xml:space="preserve">. </w:t>
      </w:r>
      <w:r w:rsidRPr="003608B4">
        <w:rPr>
          <w:bCs/>
          <w:i/>
          <w:iCs/>
        </w:rPr>
        <w:t>There is nowhere else on the planet better maintained for mid-summer nights of dancing under the stars, sleeping under the redwoods, and basking in the cool clean waters of the Eel River.</w:t>
      </w:r>
      <w:r w:rsidRPr="003608B4">
        <w:t xml:space="preserve"> We share the same commitment to responsibility of all those before us, to maintain the natural sanctity of this beautiful oasis.  It is ALL of our job to ensure that we respect the land and our surroundings, and take as many measures as we can to protect our weekend home, so that we can preserve its beauty for future generations of visitors and dance lovers to come.</w:t>
      </w:r>
    </w:p>
    <w:p w14:paraId="6C5914C0" w14:textId="77777777" w:rsidR="00A53B5F" w:rsidRPr="003608B4" w:rsidRDefault="00A53B5F" w:rsidP="003608B4">
      <w:pPr>
        <w:pStyle w:val="NoteLevel21"/>
        <w:numPr>
          <w:numberingChange w:id="730" w:author="Peter Huson" w:date="2014-03-14T16:15:00Z" w:original=""/>
        </w:numPr>
      </w:pPr>
      <w:r w:rsidRPr="003608B4">
        <w:t xml:space="preserve">With this in mind, </w:t>
      </w:r>
      <w:r w:rsidRPr="003608B4">
        <w:rPr>
          <w:bCs/>
        </w:rPr>
        <w:t>NNMF</w:t>
      </w:r>
      <w:r w:rsidRPr="003608B4">
        <w:t xml:space="preserve"> is dedicated to </w:t>
      </w:r>
      <w:r w:rsidRPr="003608B4">
        <w:rPr>
          <w:bCs/>
        </w:rPr>
        <w:t>SUSTAINABILITY</w:t>
      </w:r>
      <w:r w:rsidRPr="003608B4">
        <w:t>.  From the standpoint of a weekend festival, sustainability relates to the idea of minimizing negative human impact on the venue and its surrounding environment. This means that TOGETHER, we all must take proactive steps to mitigate the waste we create and leave Cook’s Valley,</w:t>
      </w:r>
      <w:r w:rsidRPr="003608B4">
        <w:rPr>
          <w:bCs/>
        </w:rPr>
        <w:t xml:space="preserve"> TRACELESS:</w:t>
      </w:r>
      <w:r w:rsidRPr="003608B4">
        <w:t xml:space="preserve"> from the food that we eat, the beverages we drink, the things we smoke, and how we keep ourselves clean. To this end, NNMF will provide the following resources to our guests as mitigative measures to protect our weekend home!</w:t>
      </w:r>
    </w:p>
    <w:p w14:paraId="307E0DDA" w14:textId="77777777" w:rsidR="00A53B5F" w:rsidRPr="003608B4" w:rsidRDefault="00A53B5F" w:rsidP="003608B4">
      <w:pPr>
        <w:pStyle w:val="NoteLevel21"/>
        <w:numPr>
          <w:numberingChange w:id="731" w:author="Peter Huson" w:date="2014-03-14T16:15:00Z" w:original=""/>
        </w:numPr>
      </w:pPr>
      <w:r w:rsidRPr="003608B4">
        <w:rPr>
          <w:bCs/>
        </w:rPr>
        <w:t> ~Eco-Etiquette~</w:t>
      </w:r>
    </w:p>
    <w:p w14:paraId="6EE620A9" w14:textId="77777777" w:rsidR="00A53B5F" w:rsidRPr="003608B4" w:rsidRDefault="00A53B5F" w:rsidP="003608B4">
      <w:pPr>
        <w:pStyle w:val="NoteLevel21"/>
        <w:numPr>
          <w:numberingChange w:id="732" w:author="Peter Huson" w:date="2014-03-14T16:15:00Z" w:original=""/>
        </w:numPr>
      </w:pPr>
      <w:r w:rsidRPr="003608B4">
        <w:rPr>
          <w:bCs/>
        </w:rPr>
        <w:t>PLEASE CHECK YOUR CARS FOR LEAKS!</w:t>
      </w:r>
      <w:r w:rsidRPr="003608B4">
        <w:br/>
        <w:t>Keeping the Eel River free of toxins begins with YOU! We will be checking all vehicles upon entry to the venue and no parking will be permitted within 100 ft of the river bar. Please take a quick look under your vehicle before beginning your beautiful drive through the redwoods and if you see a leak, please have it fixed!</w:t>
      </w:r>
    </w:p>
    <w:p w14:paraId="0D7FE3A4" w14:textId="77777777" w:rsidR="00A53B5F" w:rsidRPr="003608B4" w:rsidRDefault="00A53B5F" w:rsidP="003608B4">
      <w:pPr>
        <w:pStyle w:val="NoteLevel21"/>
        <w:numPr>
          <w:numberingChange w:id="733" w:author="Peter Huson" w:date="2014-03-14T16:15:00Z" w:original=""/>
        </w:numPr>
      </w:pPr>
      <w:r w:rsidRPr="003608B4">
        <w:rPr>
          <w:bCs/>
        </w:rPr>
        <w:t>Bring</w:t>
      </w:r>
      <w:r w:rsidRPr="003608B4">
        <w:t xml:space="preserve"> </w:t>
      </w:r>
      <w:r w:rsidRPr="003608B4">
        <w:rPr>
          <w:bCs/>
        </w:rPr>
        <w:t>Earth-Friendly Products</w:t>
      </w:r>
      <w:r w:rsidRPr="003608B4">
        <w:br/>
        <w:t xml:space="preserve">Please only bring eco-friendly soaps (e.g. </w:t>
      </w:r>
      <w:r w:rsidRPr="003608B4">
        <w:fldChar w:fldCharType="begin"/>
      </w:r>
      <w:r w:rsidRPr="003608B4">
        <w:instrText xml:space="preserve"> HYPERLINK "http://www.drbronner.com/" \t "_blank" </w:instrText>
      </w:r>
      <w:r w:rsidRPr="003608B4">
        <w:fldChar w:fldCharType="separate"/>
      </w:r>
      <w:r w:rsidRPr="003608B4">
        <w:rPr>
          <w:rStyle w:val="Hyperlink"/>
          <w:bCs/>
        </w:rPr>
        <w:t>Dr. Bronners</w:t>
      </w:r>
      <w:r w:rsidRPr="003608B4">
        <w:fldChar w:fldCharType="end"/>
      </w:r>
      <w:r w:rsidRPr="003608B4">
        <w:t>) for your showers and washes.</w:t>
      </w:r>
      <w:r w:rsidRPr="003608B4">
        <w:rPr>
          <w:bCs/>
          <w:i/>
          <w:iCs/>
        </w:rPr>
        <w:t xml:space="preserve"> </w:t>
      </w:r>
      <w:r w:rsidRPr="003608B4">
        <w:rPr>
          <w:bCs/>
          <w:i/>
          <w:iCs/>
        </w:rPr>
        <w:fldChar w:fldCharType="begin"/>
      </w:r>
      <w:r w:rsidRPr="003608B4">
        <w:rPr>
          <w:bCs/>
          <w:i/>
          <w:iCs/>
        </w:rPr>
        <w:instrText xml:space="preserve"> HYPERLINK "http://pinterest.com/nnmfestival/earth-friendly-camping-essentials/" \t "_blank" </w:instrText>
      </w:r>
      <w:r w:rsidRPr="003608B4">
        <w:rPr>
          <w:bCs/>
          <w:i/>
          <w:iCs/>
        </w:rPr>
        <w:fldChar w:fldCharType="separate"/>
      </w:r>
      <w:r w:rsidRPr="003608B4">
        <w:rPr>
          <w:rStyle w:val="Hyperlink"/>
          <w:bCs/>
          <w:i/>
          <w:iCs/>
        </w:rPr>
        <w:t>Check out this daily-updated list for more recommendations of natural, earth-friendly products we love.</w:t>
      </w:r>
      <w:r w:rsidRPr="003608B4">
        <w:rPr>
          <w:bCs/>
          <w:i/>
          <w:iCs/>
        </w:rPr>
        <w:fldChar w:fldCharType="end"/>
      </w:r>
    </w:p>
    <w:p w14:paraId="7E4CC1F2" w14:textId="77777777" w:rsidR="00A53B5F" w:rsidRPr="003608B4" w:rsidRDefault="00A53B5F" w:rsidP="003608B4">
      <w:pPr>
        <w:pStyle w:val="NoteLevel21"/>
        <w:numPr>
          <w:numberingChange w:id="734" w:author="Peter Huson" w:date="2014-03-14T16:15:00Z" w:original=""/>
        </w:numPr>
      </w:pPr>
      <w:r w:rsidRPr="003608B4">
        <w:rPr>
          <w:bCs/>
        </w:rPr>
        <w:t>DON’T URINATE IN THE RIVER.</w:t>
      </w:r>
      <w:r w:rsidRPr="003608B4">
        <w:br/>
        <w:t>You will be punished in the form of having to sit in the silent disco with HARDSTYLE TRANCE on loop. Seriously.</w:t>
      </w:r>
    </w:p>
    <w:p w14:paraId="61B96A08" w14:textId="77777777" w:rsidR="00A53B5F" w:rsidRPr="003608B4" w:rsidRDefault="00A53B5F" w:rsidP="003608B4">
      <w:pPr>
        <w:pStyle w:val="NoteLevel21"/>
        <w:numPr>
          <w:numberingChange w:id="735" w:author="Peter Huson" w:date="2014-03-14T16:15:00Z" w:original=""/>
        </w:numPr>
      </w:pPr>
      <w:r w:rsidRPr="003608B4">
        <w:rPr>
          <w:bCs/>
        </w:rPr>
        <w:t xml:space="preserve">BRING WET WIPES! </w:t>
      </w:r>
      <w:proofErr w:type="gramStart"/>
      <w:r w:rsidRPr="003608B4">
        <w:rPr>
          <w:bCs/>
        </w:rPr>
        <w:t>::</w:t>
      </w:r>
      <w:proofErr w:type="gramEnd"/>
      <w:r w:rsidRPr="003608B4">
        <w:rPr>
          <w:bCs/>
        </w:rPr>
        <w:t xml:space="preserve"> A Clean Body Makes for a Clean Environment.</w:t>
      </w:r>
      <w:r w:rsidRPr="003608B4">
        <w:br/>
        <w:t xml:space="preserve">One of the biggest misconceptions is that damage to the water quality is only from direct deposit into the river – FALSE! Improper wipe-age leads to contaminants in the river, and this is why NNMF is presenting the </w:t>
      </w:r>
      <w:r w:rsidRPr="003608B4">
        <w:fldChar w:fldCharType="begin"/>
      </w:r>
      <w:r w:rsidRPr="003608B4">
        <w:instrText xml:space="preserve"> HYPERLINK "http://www.northernnights.org/traceless/" \t "_blank" </w:instrText>
      </w:r>
      <w:r w:rsidRPr="003608B4">
        <w:fldChar w:fldCharType="separate"/>
      </w:r>
      <w:r w:rsidRPr="003608B4">
        <w:rPr>
          <w:rStyle w:val="Hyperlink"/>
          <w:bCs/>
        </w:rPr>
        <w:t>TRACELESS ASS CAMPAIGN (TAC)</w:t>
      </w:r>
      <w:r w:rsidRPr="003608B4">
        <w:fldChar w:fldCharType="end"/>
      </w:r>
      <w:r w:rsidRPr="003608B4">
        <w:t xml:space="preserve">. Yes, it makes us laugh too. But we think a good laugh makes it memorable, which is all the more </w:t>
      </w:r>
      <w:proofErr w:type="gramStart"/>
      <w:r w:rsidRPr="003608B4">
        <w:t>important</w:t>
      </w:r>
      <w:proofErr w:type="gramEnd"/>
      <w:r w:rsidRPr="003608B4">
        <w:t xml:space="preserve"> as we are serious about the message. The better you clean yourself, the better it is for the river you swim in, the better it is for the friends you are camping with and most importantly, the cleaner YOU are as human being!  We will provide a limited quantity of wet wipes at the porta-potty locations, but please bring your own as well!</w:t>
      </w:r>
    </w:p>
    <w:p w14:paraId="21259E55" w14:textId="77777777" w:rsidR="00A53B5F" w:rsidRPr="003608B4" w:rsidRDefault="00A53B5F" w:rsidP="003608B4">
      <w:pPr>
        <w:pStyle w:val="NoteLevel21"/>
        <w:numPr>
          <w:numberingChange w:id="736" w:author="Peter Huson" w:date="2014-03-14T16:15:00Z" w:original=""/>
        </w:numPr>
      </w:pPr>
      <w:r w:rsidRPr="003608B4">
        <w:rPr>
          <w:bCs/>
        </w:rPr>
        <w:t>The NNMF “TRACELESS” Intiative</w:t>
      </w:r>
      <w:r w:rsidRPr="003608B4">
        <w:br/>
      </w:r>
      <w:r w:rsidRPr="003608B4">
        <w:rPr>
          <w:i/>
          <w:iCs/>
        </w:rPr>
        <w:t xml:space="preserve">On top of that rewarding feeling you will get by participating in cleaner party practices, we would like to offer a little extra incentive for those dedicated ecological-over-achievers, for helping us achieve our </w:t>
      </w:r>
      <w:r w:rsidRPr="003608B4">
        <w:rPr>
          <w:bCs/>
          <w:i/>
          <w:iCs/>
        </w:rPr>
        <w:t>Greener Festival goals</w:t>
      </w:r>
      <w:r w:rsidRPr="003608B4">
        <w:rPr>
          <w:i/>
          <w:iCs/>
        </w:rPr>
        <w:t xml:space="preserve"> and “TRACELESS” initiatives!</w:t>
      </w:r>
    </w:p>
    <w:p w14:paraId="3B37EC29" w14:textId="77777777" w:rsidR="00A53B5F" w:rsidRPr="003608B4" w:rsidRDefault="00A53B5F" w:rsidP="003608B4">
      <w:pPr>
        <w:pStyle w:val="NoteLevel21"/>
        <w:numPr>
          <w:numberingChange w:id="737" w:author="Peter Huson" w:date="2014-03-14T16:15:00Z" w:original=""/>
        </w:numPr>
      </w:pPr>
      <w:r w:rsidRPr="003608B4">
        <w:t xml:space="preserve">a. </w:t>
      </w:r>
      <w:proofErr w:type="gramStart"/>
      <w:r w:rsidRPr="003608B4">
        <w:t>A</w:t>
      </w:r>
      <w:proofErr w:type="gramEnd"/>
      <w:r w:rsidRPr="003608B4">
        <w:t xml:space="preserve"> free NNMF ticket for recycle crew volunteers (</w:t>
      </w:r>
      <w:r w:rsidRPr="003608B4">
        <w:fldChar w:fldCharType="begin"/>
      </w:r>
      <w:r w:rsidRPr="003608B4">
        <w:instrText xml:space="preserve"> HYPERLINK "https://docs.google.com/a/blapproductions.com/spreadsheet/viewform?formkey=dGRkUEQwVktYNHVxaDA3Yk9uM2N0WkE6MQ" \t "_blank" </w:instrText>
      </w:r>
      <w:r w:rsidRPr="003608B4">
        <w:fldChar w:fldCharType="separate"/>
      </w:r>
      <w:r w:rsidRPr="003608B4">
        <w:rPr>
          <w:rStyle w:val="Hyperlink"/>
        </w:rPr>
        <w:t>Please sign-up here!)</w:t>
      </w:r>
      <w:r w:rsidRPr="003608B4">
        <w:fldChar w:fldCharType="end"/>
      </w:r>
    </w:p>
    <w:p w14:paraId="6B6BAD18" w14:textId="77777777" w:rsidR="00A53B5F" w:rsidRPr="003608B4" w:rsidRDefault="00A53B5F" w:rsidP="003608B4">
      <w:pPr>
        <w:pStyle w:val="NoteLevel21"/>
        <w:numPr>
          <w:numberingChange w:id="738" w:author="Peter Huson" w:date="2014-03-14T16:15:00Z" w:original=""/>
        </w:numPr>
      </w:pPr>
      <w:r w:rsidRPr="003608B4">
        <w:t>b. A free bottle of water for every 10 used bottles, cans, or cups returned to the TRACELESS tent</w:t>
      </w:r>
    </w:p>
    <w:p w14:paraId="1CDC6782" w14:textId="77777777" w:rsidR="00A53B5F" w:rsidRPr="003608B4" w:rsidRDefault="00A53B5F" w:rsidP="003608B4">
      <w:pPr>
        <w:pStyle w:val="NoteLevel21"/>
        <w:numPr>
          <w:numberingChange w:id="739" w:author="Peter Huson" w:date="2014-03-14T16:15:00Z" w:original=""/>
        </w:numPr>
      </w:pPr>
      <w:r w:rsidRPr="003608B4">
        <w:t>c. A free NNMF T-shirt for every 100 cigarette butts returned to the TRACELESS tent (NNMF will provide gloves)</w:t>
      </w:r>
    </w:p>
    <w:p w14:paraId="4E7BAE62" w14:textId="77777777" w:rsidR="00A53B5F" w:rsidRPr="003608B4" w:rsidRDefault="00A53B5F" w:rsidP="003608B4">
      <w:pPr>
        <w:pStyle w:val="NoteLevel21"/>
        <w:numPr>
          <w:numberingChange w:id="740" w:author="Peter Huson" w:date="2014-03-14T16:15:00Z" w:original=""/>
        </w:numPr>
      </w:pPr>
      <w:r w:rsidRPr="003608B4">
        <w:rPr>
          <w:i/>
          <w:iCs/>
        </w:rPr>
        <w:t>An on-site TRACELESS info tent will be present where you can learn more about NNMF’s traceless programs.</w:t>
      </w:r>
    </w:p>
    <w:p w14:paraId="79DDBC5E" w14:textId="77777777" w:rsidR="00A53B5F" w:rsidRDefault="00A53B5F" w:rsidP="003608B4">
      <w:pPr>
        <w:pStyle w:val="NoteLevel21"/>
        <w:numPr>
          <w:numberingChange w:id="741" w:author="Peter Huson" w:date="2014-03-14T16:15:00Z" w:original=""/>
        </w:numPr>
        <w:rPr>
          <w:b/>
        </w:rPr>
      </w:pPr>
    </w:p>
    <w:p w14:paraId="4A904906" w14:textId="77777777" w:rsidR="00A53B5F" w:rsidRDefault="00A53B5F" w:rsidP="008058E4">
      <w:pPr>
        <w:pStyle w:val="NoteLevel11"/>
        <w:numPr>
          <w:ilvl w:val="0"/>
          <w:numId w:val="0"/>
        </w:numPr>
        <w:rPr>
          <w:b/>
        </w:rPr>
      </w:pPr>
      <w:r>
        <w:rPr>
          <w:b/>
        </w:rPr>
        <w:t>ECOSYSTEM</w:t>
      </w:r>
    </w:p>
    <w:p w14:paraId="1C4E5428" w14:textId="77777777" w:rsidR="00A53B5F" w:rsidRPr="003608B4" w:rsidRDefault="00A53B5F" w:rsidP="003608B4">
      <w:pPr>
        <w:pStyle w:val="NoteLevel21"/>
        <w:numPr>
          <w:numberingChange w:id="742" w:author="Peter Huson" w:date="2014-03-14T16:15:00Z" w:original=""/>
        </w:numPr>
      </w:pPr>
      <w:r w:rsidRPr="003608B4">
        <w:rPr>
          <w:i/>
          <w:iCs/>
        </w:rPr>
        <w:t>“We have forgotten how to be good guests, how to walk lightly on the earth as its other creatures do.” – Barbara Ward, Only One Earth (1972)</w:t>
      </w:r>
    </w:p>
    <w:p w14:paraId="03FF485E" w14:textId="77777777" w:rsidR="00A53B5F" w:rsidRPr="003608B4" w:rsidRDefault="00A53B5F" w:rsidP="003608B4">
      <w:pPr>
        <w:pStyle w:val="NoteLevel21"/>
        <w:numPr>
          <w:numberingChange w:id="743" w:author="Peter Huson" w:date="2014-03-14T16:15:00Z" w:original=""/>
        </w:numPr>
      </w:pPr>
      <w:r w:rsidRPr="003608B4">
        <w:t>As humans, we often separate ourselves from other organisms on Earth. We forget that, like other living things, we play an integral role in our ecosystems.  Ecosystems can be massive (thinking of the solar system) or tiny (microscopic biota in one drop of water).</w:t>
      </w:r>
    </w:p>
    <w:p w14:paraId="7387FCB6" w14:textId="77777777" w:rsidR="00A53B5F" w:rsidRPr="003608B4" w:rsidRDefault="00A53B5F" w:rsidP="003608B4">
      <w:pPr>
        <w:pStyle w:val="NoteLevel21"/>
        <w:numPr>
          <w:numberingChange w:id="744" w:author="Peter Huson" w:date="2014-03-14T16:15:00Z" w:original=""/>
        </w:numPr>
      </w:pPr>
      <w:r w:rsidRPr="003608B4">
        <w:t xml:space="preserve">The ecosystem occupied by </w:t>
      </w:r>
      <w:r w:rsidRPr="003608B4">
        <w:rPr>
          <w:bCs/>
        </w:rPr>
        <w:t>Northern Nights Music Festival</w:t>
      </w:r>
      <w:r w:rsidRPr="003608B4">
        <w:t xml:space="preserve"> is a combination of both the living and non-living elements, from the redwoods to the rocks to endangered </w:t>
      </w:r>
      <w:hyperlink r:id="rId9" w:history="1">
        <w:r w:rsidRPr="003608B4">
          <w:rPr>
            <w:rStyle w:val="Hyperlink"/>
            <w:bCs/>
          </w:rPr>
          <w:t>salmon</w:t>
        </w:r>
      </w:hyperlink>
      <w:r w:rsidRPr="003608B4">
        <w:t xml:space="preserve"> and </w:t>
      </w:r>
      <w:hyperlink r:id="rId10" w:history="1">
        <w:r w:rsidRPr="003608B4">
          <w:rPr>
            <w:rStyle w:val="Hyperlink"/>
            <w:bCs/>
          </w:rPr>
          <w:t>steelhead trout</w:t>
        </w:r>
      </w:hyperlink>
      <w:r w:rsidRPr="003608B4">
        <w:t>.  Keep an eye to the sky and you may see a bald eagle, great blue heron or osprey. Explore the river and you might encounter a family of river otters or invasive pike minnows.  Needless to say, Northern Nights Music Festival at Cook’s Valley Campground is part of a very sensitive ecosystem.</w:t>
      </w:r>
    </w:p>
    <w:p w14:paraId="42F6C5A8" w14:textId="77777777" w:rsidR="00A53B5F" w:rsidRPr="003608B4" w:rsidRDefault="00A53B5F" w:rsidP="003608B4">
      <w:pPr>
        <w:pStyle w:val="NoteLevel21"/>
        <w:numPr>
          <w:numberingChange w:id="745" w:author="Peter Huson" w:date="2014-03-14T16:15:00Z" w:original=""/>
        </w:numPr>
      </w:pPr>
      <w:r w:rsidRPr="003608B4">
        <w:t> </w:t>
      </w:r>
    </w:p>
    <w:p w14:paraId="10099B78" w14:textId="77777777" w:rsidR="00A53B5F" w:rsidRDefault="00A53B5F" w:rsidP="003608B4">
      <w:pPr>
        <w:pStyle w:val="NoteLevel11"/>
        <w:numPr>
          <w:numberingChange w:id="746" w:author="Peter Huson" w:date="2014-03-14T16:15:00Z" w:original=""/>
        </w:numPr>
        <w:rPr>
          <w:b/>
        </w:rPr>
      </w:pPr>
    </w:p>
    <w:p w14:paraId="5B9E1179" w14:textId="77777777" w:rsidR="00A53B5F" w:rsidRDefault="00A53B5F" w:rsidP="008058E4">
      <w:pPr>
        <w:pStyle w:val="NoteLevel11"/>
        <w:numPr>
          <w:ilvl w:val="0"/>
          <w:numId w:val="0"/>
        </w:numPr>
        <w:rPr>
          <w:b/>
        </w:rPr>
      </w:pPr>
      <w:r>
        <w:rPr>
          <w:b/>
        </w:rPr>
        <w:t>RIVER</w:t>
      </w:r>
    </w:p>
    <w:p w14:paraId="5A1148B7" w14:textId="77777777" w:rsidR="00A53B5F" w:rsidRPr="003608B4" w:rsidRDefault="00A53B5F" w:rsidP="003608B4">
      <w:pPr>
        <w:pStyle w:val="NoteLevel21"/>
        <w:numPr>
          <w:numberingChange w:id="747" w:author="Peter Huson" w:date="2014-03-14T16:15:00Z" w:original=""/>
        </w:numPr>
        <w:rPr>
          <w:color w:val="000000"/>
        </w:rPr>
      </w:pPr>
      <w:r w:rsidRPr="003608B4">
        <w:rPr>
          <w:i/>
          <w:iCs/>
          <w:color w:val="000000"/>
        </w:rPr>
        <w:t>“Each species on our planet plays a role in the healthy functioning of natural ecosystems, on which humans depend.” – William H. Schlesinger</w:t>
      </w:r>
    </w:p>
    <w:p w14:paraId="641F74B0" w14:textId="77777777" w:rsidR="00A53B5F" w:rsidRPr="003608B4" w:rsidRDefault="00A53B5F" w:rsidP="003608B4">
      <w:pPr>
        <w:pStyle w:val="NoteLevel21"/>
        <w:numPr>
          <w:numberingChange w:id="748" w:author="Peter Huson" w:date="2014-03-14T16:15:00Z" w:original=""/>
        </w:numPr>
        <w:rPr>
          <w:color w:val="000000"/>
        </w:rPr>
      </w:pPr>
      <w:r w:rsidRPr="003608B4">
        <w:rPr>
          <w:b/>
          <w:bCs/>
          <w:color w:val="000000"/>
        </w:rPr>
        <w:t>Northern Nights Music Festival</w:t>
      </w:r>
      <w:r w:rsidRPr="003608B4">
        <w:rPr>
          <w:color w:val="000000"/>
        </w:rPr>
        <w:t xml:space="preserve"> is fortunate to have found its home on the South Fork Eel River. South Fork is part of the </w:t>
      </w:r>
      <w:hyperlink r:id="rId11" w:history="1">
        <w:r w:rsidRPr="003608B4">
          <w:rPr>
            <w:rStyle w:val="Hyperlink"/>
            <w:b/>
            <w:bCs/>
            <w:color w:val="000000"/>
          </w:rPr>
          <w:t>Eel River watershed</w:t>
        </w:r>
      </w:hyperlink>
      <w:r w:rsidRPr="003608B4">
        <w:rPr>
          <w:color w:val="000000"/>
        </w:rPr>
        <w:t>, the third largest watershed in the California, which dumps into the ocean to the north of NNMF in Humboldt County.  South Fork Eel River is of utmost importance, not just to the wild animal and plant communities in the region, but also to the human communities established within the large watershed.</w:t>
      </w:r>
    </w:p>
    <w:p w14:paraId="25CC6678" w14:textId="77777777" w:rsidR="00A53B5F" w:rsidRPr="003608B4" w:rsidRDefault="00A53B5F" w:rsidP="003608B4">
      <w:pPr>
        <w:pStyle w:val="NoteLevel21"/>
        <w:numPr>
          <w:numberingChange w:id="749" w:author="Peter Huson" w:date="2014-03-14T16:15:00Z" w:original=""/>
        </w:numPr>
        <w:rPr>
          <w:color w:val="000000"/>
        </w:rPr>
      </w:pPr>
      <w:r w:rsidRPr="003608B4">
        <w:rPr>
          <w:color w:val="000000"/>
        </w:rPr>
        <w:t>South Fork Eel River holds special historical and cultural significance for native Indian groups, and has supported mixed-use human activities for many generations. The myriad uses of South Fork, including recreation, gravel extraction, agriculture and music festivals, is possible only because each stakeholder group closely follow principles of sustainability to ensure the health and cleanliness of the river for everyone else.</w:t>
      </w:r>
    </w:p>
    <w:p w14:paraId="2D83DDF7" w14:textId="77777777" w:rsidR="00A53B5F" w:rsidRPr="003608B4" w:rsidRDefault="00A53B5F" w:rsidP="003608B4">
      <w:pPr>
        <w:pStyle w:val="NoteLevel21"/>
        <w:numPr>
          <w:numberingChange w:id="750" w:author="Peter Huson" w:date="2014-03-14T16:15:00Z" w:original=""/>
        </w:numPr>
        <w:rPr>
          <w:color w:val="000000"/>
        </w:rPr>
      </w:pPr>
      <w:r w:rsidRPr="003608B4">
        <w:rPr>
          <w:color w:val="000000"/>
        </w:rPr>
        <w:t>We are honored to have the opportunity to showcase The Arts in such a sacred location on the border of Mendocino &amp; Humboldt counties. Northern Nights is dedicated to the integrity &amp; sustainability of the environment surrounding Cook’s Valley and it is the collective responsibility of event staff &amp; attendees to take proactive steps to mitigate environmental impacts on the Eel River during the festival. We will provide the following information on how together we can enjoy the weekend in an Eel River responsible manner:</w:t>
      </w:r>
    </w:p>
    <w:p w14:paraId="36E71470" w14:textId="77777777" w:rsidR="00A53B5F" w:rsidRPr="003608B4" w:rsidRDefault="00A53B5F" w:rsidP="003608B4">
      <w:pPr>
        <w:pStyle w:val="NoteLevel21"/>
        <w:numPr>
          <w:numberingChange w:id="751" w:author="Peter Huson" w:date="2014-03-14T16:15:00Z" w:original=""/>
        </w:numPr>
        <w:rPr>
          <w:color w:val="000000"/>
        </w:rPr>
      </w:pPr>
      <w:r w:rsidRPr="003608B4">
        <w:rPr>
          <w:color w:val="000000"/>
        </w:rPr>
        <w:t>1-      – We ask that all attendees please check their car for fluid leaks before leaving to the festival. We will be doing on-site inspections and have an oil absorbent cloth for unforeseen drips.</w:t>
      </w:r>
    </w:p>
    <w:p w14:paraId="5A07E002" w14:textId="77777777" w:rsidR="00A53B5F" w:rsidRPr="003608B4" w:rsidRDefault="00A53B5F" w:rsidP="003608B4">
      <w:pPr>
        <w:pStyle w:val="NoteLevel21"/>
        <w:numPr>
          <w:numberingChange w:id="752" w:author="Peter Huson" w:date="2014-03-14T16:15:00Z" w:original=""/>
        </w:numPr>
        <w:rPr>
          <w:color w:val="000000"/>
        </w:rPr>
      </w:pPr>
      <w:r w:rsidRPr="003608B4">
        <w:rPr>
          <w:color w:val="000000"/>
        </w:rPr>
        <w:t xml:space="preserve">2-      – We will have fully accessible showers on site and ask patrons to use eco-friendly soaps (e.g. </w:t>
      </w:r>
      <w:r w:rsidRPr="003608B4">
        <w:rPr>
          <w:b/>
          <w:bCs/>
          <w:color w:val="000000"/>
        </w:rPr>
        <w:fldChar w:fldCharType="begin"/>
      </w:r>
      <w:r w:rsidRPr="003608B4">
        <w:rPr>
          <w:b/>
          <w:bCs/>
          <w:color w:val="000000"/>
        </w:rPr>
        <w:instrText xml:space="preserve"> HYPERLINK "http://www.drbronner.com/" \t "_blank" </w:instrText>
      </w:r>
      <w:r w:rsidRPr="003608B4">
        <w:rPr>
          <w:b/>
          <w:bCs/>
          <w:color w:val="000000"/>
        </w:rPr>
        <w:fldChar w:fldCharType="separate"/>
      </w:r>
      <w:r w:rsidRPr="003608B4">
        <w:rPr>
          <w:rStyle w:val="Hyperlink"/>
          <w:b/>
          <w:bCs/>
          <w:color w:val="000000"/>
        </w:rPr>
        <w:t>Dr. Bronner’s</w:t>
      </w:r>
      <w:r w:rsidRPr="003608B4">
        <w:rPr>
          <w:b/>
          <w:bCs/>
          <w:color w:val="000000"/>
        </w:rPr>
        <w:fldChar w:fldCharType="end"/>
      </w:r>
      <w:r w:rsidRPr="003608B4">
        <w:rPr>
          <w:b/>
          <w:bCs/>
          <w:color w:val="000000"/>
        </w:rPr>
        <w:t>)</w:t>
      </w:r>
      <w:r w:rsidRPr="003608B4">
        <w:rPr>
          <w:color w:val="000000"/>
        </w:rPr>
        <w:t xml:space="preserve"> and </w:t>
      </w:r>
      <w:r w:rsidRPr="003608B4">
        <w:rPr>
          <w:b/>
          <w:bCs/>
          <w:color w:val="000000"/>
        </w:rPr>
        <w:fldChar w:fldCharType="begin"/>
      </w:r>
      <w:r w:rsidRPr="003608B4">
        <w:rPr>
          <w:b/>
          <w:bCs/>
          <w:color w:val="000000"/>
        </w:rPr>
        <w:instrText xml:space="preserve"> HYPERLINK "http://health.infoniac.com/top-ten-safest-eco-friendly-sunscreens.html" \t "_blank" </w:instrText>
      </w:r>
      <w:r w:rsidRPr="003608B4">
        <w:rPr>
          <w:b/>
          <w:bCs/>
          <w:color w:val="000000"/>
        </w:rPr>
        <w:fldChar w:fldCharType="separate"/>
      </w:r>
      <w:proofErr w:type="gramStart"/>
      <w:r w:rsidRPr="003608B4">
        <w:rPr>
          <w:rStyle w:val="Hyperlink"/>
          <w:b/>
          <w:bCs/>
          <w:color w:val="000000"/>
        </w:rPr>
        <w:t>bio-degradable</w:t>
      </w:r>
      <w:proofErr w:type="gramEnd"/>
      <w:r w:rsidRPr="003608B4">
        <w:rPr>
          <w:rStyle w:val="Hyperlink"/>
          <w:b/>
          <w:bCs/>
          <w:color w:val="000000"/>
        </w:rPr>
        <w:t xml:space="preserve"> sunscreens</w:t>
      </w:r>
      <w:r w:rsidRPr="003608B4">
        <w:rPr>
          <w:b/>
          <w:bCs/>
          <w:color w:val="000000"/>
        </w:rPr>
        <w:fldChar w:fldCharType="end"/>
      </w:r>
      <w:r w:rsidRPr="003608B4">
        <w:rPr>
          <w:b/>
          <w:bCs/>
          <w:color w:val="000000"/>
        </w:rPr>
        <w:t xml:space="preserve"> </w:t>
      </w:r>
      <w:r w:rsidRPr="003608B4">
        <w:rPr>
          <w:color w:val="000000"/>
        </w:rPr>
        <w:t xml:space="preserve">to help protect our beautiful river. The showers are there to keep clean and access to the river is provided for you to enjoy &amp; refresh during the day! We will provide onsite options for these products at the NNMF general store. Check out our daily updated list of our favorite </w:t>
      </w:r>
      <w:r w:rsidRPr="003608B4">
        <w:rPr>
          <w:color w:val="000000"/>
        </w:rPr>
        <w:fldChar w:fldCharType="begin"/>
      </w:r>
      <w:r w:rsidRPr="003608B4">
        <w:rPr>
          <w:color w:val="000000"/>
        </w:rPr>
        <w:instrText xml:space="preserve"> HYPERLINK "http://pinterest.com/nnmfestival/earth-friendly-camping-essentials/" \t "_blank" </w:instrText>
      </w:r>
      <w:r w:rsidRPr="003608B4">
        <w:rPr>
          <w:color w:val="000000"/>
        </w:rPr>
        <w:fldChar w:fldCharType="separate"/>
      </w:r>
      <w:r w:rsidRPr="003608B4">
        <w:rPr>
          <w:rStyle w:val="Hyperlink"/>
          <w:b/>
          <w:bCs/>
          <w:color w:val="000000"/>
        </w:rPr>
        <w:t>Earth-Friendly Camping Essentials!</w:t>
      </w:r>
      <w:r w:rsidRPr="003608B4">
        <w:rPr>
          <w:color w:val="000000"/>
        </w:rPr>
        <w:fldChar w:fldCharType="end"/>
      </w:r>
    </w:p>
    <w:p w14:paraId="7B2985F6" w14:textId="77777777" w:rsidR="00A53B5F" w:rsidRPr="003608B4" w:rsidRDefault="00A53B5F" w:rsidP="003608B4">
      <w:pPr>
        <w:pStyle w:val="NoteLevel21"/>
        <w:numPr>
          <w:numberingChange w:id="753" w:author="Peter Huson" w:date="2014-03-14T16:15:00Z" w:original=""/>
        </w:numPr>
        <w:rPr>
          <w:color w:val="000000"/>
        </w:rPr>
      </w:pPr>
      <w:r w:rsidRPr="003608B4">
        <w:rPr>
          <w:color w:val="000000"/>
        </w:rPr>
        <w:t>3-      – We STRONGLY encourage all attendees to bring reusable drinking bottles and water – we will have limited disposable options onsite.</w:t>
      </w:r>
    </w:p>
    <w:p w14:paraId="03053B63" w14:textId="77777777" w:rsidR="00A53B5F" w:rsidRPr="003608B4" w:rsidRDefault="00A53B5F" w:rsidP="003608B4">
      <w:pPr>
        <w:pStyle w:val="NoteLevel21"/>
        <w:numPr>
          <w:numberingChange w:id="754" w:author="Peter Huson" w:date="2014-03-14T16:15:00Z" w:original=""/>
        </w:numPr>
        <w:rPr>
          <w:color w:val="000000"/>
        </w:rPr>
      </w:pPr>
      <w:r w:rsidRPr="003608B4">
        <w:rPr>
          <w:color w:val="000000"/>
        </w:rPr>
        <w:t xml:space="preserve">4-      – Please visit our on-site </w:t>
      </w:r>
      <w:r w:rsidRPr="003608B4">
        <w:rPr>
          <w:color w:val="000000"/>
        </w:rPr>
        <w:fldChar w:fldCharType="begin"/>
      </w:r>
      <w:r w:rsidRPr="003608B4">
        <w:rPr>
          <w:color w:val="000000"/>
        </w:rPr>
        <w:instrText xml:space="preserve"> HYPERLINK "http://northernnights.org/traceless" \t "_blank" </w:instrText>
      </w:r>
      <w:r w:rsidRPr="003608B4">
        <w:rPr>
          <w:color w:val="000000"/>
        </w:rPr>
        <w:fldChar w:fldCharType="separate"/>
      </w:r>
      <w:r w:rsidRPr="003608B4">
        <w:rPr>
          <w:rStyle w:val="Hyperlink"/>
          <w:b/>
          <w:bCs/>
          <w:color w:val="000000"/>
        </w:rPr>
        <w:t>TRACELESS</w:t>
      </w:r>
      <w:r w:rsidRPr="003608B4">
        <w:rPr>
          <w:rStyle w:val="Hyperlink"/>
          <w:color w:val="000000"/>
        </w:rPr>
        <w:t xml:space="preserve"> </w:t>
      </w:r>
      <w:r w:rsidRPr="003608B4">
        <w:rPr>
          <w:color w:val="000000"/>
        </w:rPr>
        <w:fldChar w:fldCharType="end"/>
      </w:r>
      <w:r w:rsidRPr="003608B4">
        <w:rPr>
          <w:color w:val="000000"/>
        </w:rPr>
        <w:t>information tent for additional</w:t>
      </w:r>
      <w:r w:rsidRPr="003608B4">
        <w:rPr>
          <w:b/>
          <w:bCs/>
          <w:color w:val="000000"/>
        </w:rPr>
        <w:t xml:space="preserve"> Eel River</w:t>
      </w:r>
      <w:r w:rsidRPr="003608B4">
        <w:rPr>
          <w:color w:val="000000"/>
        </w:rPr>
        <w:t xml:space="preserve"> sustainability information.</w:t>
      </w:r>
    </w:p>
    <w:p w14:paraId="7AC3F2BE" w14:textId="77777777" w:rsidR="00A53B5F" w:rsidRDefault="00A53B5F" w:rsidP="008058E4">
      <w:pPr>
        <w:pStyle w:val="NoteLevel11"/>
        <w:numPr>
          <w:ilvl w:val="0"/>
          <w:numId w:val="0"/>
        </w:numPr>
      </w:pPr>
      <w:r>
        <w:rPr>
          <w:b/>
        </w:rPr>
        <w:t>REDWOODS</w:t>
      </w:r>
    </w:p>
    <w:p w14:paraId="4A44628E" w14:textId="77777777" w:rsidR="00A53B5F" w:rsidRPr="003608B4" w:rsidRDefault="00A53B5F" w:rsidP="003608B4">
      <w:pPr>
        <w:pStyle w:val="NoteLevel21"/>
        <w:numPr>
          <w:numberingChange w:id="755" w:author="Peter Huson" w:date="2014-03-14T16:15:00Z" w:original=""/>
        </w:numPr>
        <w:rPr>
          <w:color w:val="000000"/>
        </w:rPr>
      </w:pPr>
      <w:r w:rsidRPr="003608B4">
        <w:rPr>
          <w:color w:val="000000"/>
        </w:rPr>
        <w:t>“In the end, we will conserve only what we love. We will love only what we understand. We will understand only what we are taught.” – Baba Dioum, in his speech to the International Union for Conservation of Nature (1968)</w:t>
      </w:r>
    </w:p>
    <w:p w14:paraId="3C85B1FC" w14:textId="77777777" w:rsidR="00A53B5F" w:rsidRPr="003608B4" w:rsidRDefault="00A53B5F" w:rsidP="003608B4">
      <w:pPr>
        <w:pStyle w:val="NoteLevel21"/>
        <w:numPr>
          <w:numberingChange w:id="756" w:author="Peter Huson" w:date="2014-03-14T16:15:00Z" w:original=""/>
        </w:numPr>
        <w:rPr>
          <w:color w:val="000000"/>
        </w:rPr>
      </w:pPr>
      <w:r w:rsidRPr="003608B4">
        <w:rPr>
          <w:b/>
          <w:bCs/>
          <w:color w:val="000000"/>
        </w:rPr>
        <w:t>Northern Nights Music Festival</w:t>
      </w:r>
      <w:r w:rsidRPr="003608B4">
        <w:rPr>
          <w:color w:val="000000"/>
        </w:rPr>
        <w:t xml:space="preserve"> takes place in Mendocino County near the Humboldt County line, and is tucked away in the shadows of a towering redwood forest. You’ll notice that our large event site, the Cook’s Valley Campground, feels dwarfed among these tall Sequoia sempervirens trees, the tallest trees in the world. </w:t>
      </w:r>
      <w:r w:rsidRPr="003608B4">
        <w:rPr>
          <w:b/>
          <w:bCs/>
          <w:color w:val="000000"/>
        </w:rPr>
        <w:t>Sequoia sempervirens</w:t>
      </w:r>
      <w:r w:rsidRPr="003608B4">
        <w:rPr>
          <w:color w:val="000000"/>
        </w:rPr>
        <w:t>, known as the California redwood or coastal redwood, age over 1,000 years old and reach heights upwards of 300 feet!  (Oh, yeah, you know what else lasts that long?</w:t>
      </w:r>
      <w:r w:rsidRPr="003608B4">
        <w:rPr>
          <w:b/>
          <w:bCs/>
          <w:color w:val="000000"/>
        </w:rPr>
        <w:t xml:space="preserve"> </w:t>
      </w:r>
      <w:hyperlink r:id="rId12" w:history="1">
        <w:r w:rsidRPr="003608B4">
          <w:rPr>
            <w:rStyle w:val="Hyperlink"/>
            <w:b/>
            <w:bCs/>
            <w:color w:val="000000"/>
          </w:rPr>
          <w:t>PLASTIC</w:t>
        </w:r>
      </w:hyperlink>
      <w:r w:rsidRPr="003608B4">
        <w:rPr>
          <w:color w:val="000000"/>
        </w:rPr>
        <w:t>.  Bring your own reusable water bottle to NNMF). To see, touch, smell (</w:t>
      </w:r>
      <w:hyperlink r:id="rId13" w:history="1">
        <w:r w:rsidRPr="003608B4">
          <w:rPr>
            <w:rStyle w:val="Hyperlink"/>
            <w:b/>
            <w:bCs/>
            <w:color w:val="000000"/>
          </w:rPr>
          <w:t>and maybe taste, if you’re brave</w:t>
        </w:r>
      </w:hyperlink>
      <w:r w:rsidRPr="003608B4">
        <w:rPr>
          <w:color w:val="000000"/>
        </w:rPr>
        <w:t>!) one of these humongous trees will only add to the unforgettable experience that you will have at Northern Nights Music Festival.</w:t>
      </w:r>
    </w:p>
    <w:p w14:paraId="7009E690" w14:textId="77777777" w:rsidR="00A53B5F" w:rsidRPr="008B68D7" w:rsidRDefault="00A53B5F" w:rsidP="003608B4">
      <w:pPr>
        <w:pStyle w:val="NoteLevel21"/>
        <w:numPr>
          <w:numberingChange w:id="757" w:author="Peter Huson" w:date="2014-03-14T16:15:00Z" w:original=""/>
        </w:numPr>
        <w:rPr>
          <w:b/>
        </w:rPr>
      </w:pPr>
    </w:p>
    <w:p w14:paraId="46DF103B" w14:textId="77777777" w:rsidR="00A53B5F" w:rsidRPr="008B68D7" w:rsidRDefault="00A53B5F" w:rsidP="003608B4">
      <w:pPr>
        <w:pStyle w:val="NoteLevel21"/>
        <w:numPr>
          <w:numberingChange w:id="758" w:author="Peter Huson" w:date="2014-03-14T16:15:00Z" w:original=""/>
        </w:numPr>
        <w:rPr>
          <w:b/>
        </w:rPr>
      </w:pPr>
    </w:p>
    <w:p w14:paraId="767E9341" w14:textId="77777777" w:rsidR="00A53B5F" w:rsidRDefault="00A53B5F" w:rsidP="008B68D7">
      <w:pPr>
        <w:pStyle w:val="NoteLevel11"/>
        <w:numPr>
          <w:ilvl w:val="0"/>
          <w:numId w:val="0"/>
        </w:numPr>
      </w:pPr>
    </w:p>
    <w:p w14:paraId="70E40D10" w14:textId="77777777" w:rsidR="00A53B5F" w:rsidRDefault="00A53B5F" w:rsidP="008B68D7">
      <w:pPr>
        <w:pStyle w:val="NoteLevel11"/>
        <w:numPr>
          <w:ilvl w:val="0"/>
          <w:numId w:val="0"/>
        </w:numPr>
      </w:pPr>
    </w:p>
    <w:p w14:paraId="77D600BE" w14:textId="77777777" w:rsidR="00A53B5F" w:rsidRDefault="00A53B5F" w:rsidP="008B68D7">
      <w:pPr>
        <w:pStyle w:val="NoteLevel11"/>
        <w:numPr>
          <w:ilvl w:val="0"/>
          <w:numId w:val="0"/>
        </w:numPr>
      </w:pPr>
    </w:p>
    <w:p w14:paraId="67E76272" w14:textId="77777777" w:rsidR="00A53B5F" w:rsidRDefault="00A53B5F" w:rsidP="008B68D7">
      <w:pPr>
        <w:pStyle w:val="NoteLevel11"/>
        <w:numPr>
          <w:ilvl w:val="0"/>
          <w:numId w:val="0"/>
        </w:numPr>
      </w:pPr>
      <w:r>
        <w:t xml:space="preserve">LAYOUT THOUGHTS! </w:t>
      </w:r>
    </w:p>
    <w:p w14:paraId="32B89F22" w14:textId="77777777" w:rsidR="00A53B5F" w:rsidRDefault="00A53B5F" w:rsidP="008B68D7">
      <w:pPr>
        <w:pStyle w:val="NoteLevel11"/>
        <w:numPr>
          <w:ilvl w:val="0"/>
          <w:numId w:val="0"/>
        </w:numPr>
      </w:pPr>
      <w:r>
        <w:t xml:space="preserve">When click on traceless it pops onto this page with all 4 sub topics laid out like below with a pic on the left, a headline and a quick note about it. Then click to view more! </w:t>
      </w:r>
    </w:p>
    <w:p w14:paraId="6FBDAE85" w14:textId="77777777" w:rsidR="00A53B5F" w:rsidRDefault="00A53B5F" w:rsidP="008B68D7">
      <w:pPr>
        <w:pStyle w:val="NoteLevel11"/>
        <w:numPr>
          <w:ilvl w:val="0"/>
          <w:numId w:val="0"/>
        </w:numPr>
      </w:pPr>
    </w:p>
    <w:p w14:paraId="5ADD15FB" w14:textId="77777777" w:rsidR="00A53B5F" w:rsidRDefault="00B9395D" w:rsidP="008B68D7">
      <w:pPr>
        <w:pStyle w:val="NoteLevel11"/>
        <w:numPr>
          <w:ilvl w:val="0"/>
          <w:numId w:val="0"/>
        </w:numPr>
      </w:pPr>
      <w:r>
        <w:rPr>
          <w:noProof/>
        </w:rPr>
        <w:pict w14:anchorId="02D16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Macintosh HD:Users:phuson:Desktop:Screen shot 2014-03-14 at 3.07.59 PM.png" style="width:464pt;height:190pt;visibility:visible">
            <v:imagedata r:id="rId14" o:title=""/>
          </v:shape>
        </w:pict>
      </w:r>
    </w:p>
    <w:p w14:paraId="6EA12D26" w14:textId="77777777" w:rsidR="00A53B5F" w:rsidRPr="008058E4" w:rsidRDefault="00A53B5F" w:rsidP="008B68D7">
      <w:pPr>
        <w:pStyle w:val="NoteLevel11"/>
        <w:numPr>
          <w:ilvl w:val="0"/>
          <w:numId w:val="0"/>
        </w:numPr>
        <w:rPr>
          <w:b/>
        </w:rPr>
        <w:sectPr w:rsidR="00A53B5F" w:rsidRPr="008058E4" w:rsidSect="00DC31C7">
          <w:headerReference w:type="first" r:id="rId15"/>
          <w:pgSz w:w="12240" w:h="15840"/>
          <w:pgMar w:top="1440" w:right="1440" w:bottom="1440" w:left="1440" w:header="720" w:footer="720" w:gutter="0"/>
          <w:cols w:space="720"/>
          <w:titlePg/>
          <w:docGrid w:type="lines" w:linePitch="360"/>
        </w:sectPr>
      </w:pPr>
    </w:p>
    <w:p w14:paraId="384E0B62" w14:textId="77777777" w:rsidR="00A53B5F" w:rsidRPr="001419DF" w:rsidRDefault="00A53B5F">
      <w:pPr>
        <w:pStyle w:val="NoteLevel11"/>
        <w:numPr>
          <w:numberingChange w:id="761" w:author="Peter Huson" w:date="2014-03-14T16:15:00Z" w:original=""/>
        </w:numPr>
      </w:pPr>
      <w:r>
        <w:rPr>
          <w:b/>
        </w:rPr>
        <w:t xml:space="preserve">ARTISTS </w:t>
      </w:r>
    </w:p>
    <w:p w14:paraId="25177CC1" w14:textId="77777777" w:rsidR="00A53B5F" w:rsidRPr="001419DF" w:rsidRDefault="00A53B5F">
      <w:pPr>
        <w:pStyle w:val="NoteLevel11"/>
        <w:numPr>
          <w:numberingChange w:id="762" w:author="Peter Huson" w:date="2014-03-14T16:15:00Z" w:original=""/>
        </w:numPr>
      </w:pPr>
    </w:p>
    <w:p w14:paraId="1119BCE7" w14:textId="77777777" w:rsidR="00A53B5F" w:rsidRDefault="00A53B5F">
      <w:pPr>
        <w:pStyle w:val="NoteLevel11"/>
        <w:numPr>
          <w:numberingChange w:id="763" w:author="Peter Huson" w:date="2014-03-14T16:15:00Z" w:original=""/>
        </w:numPr>
      </w:pPr>
      <w:r>
        <w:rPr>
          <w:b/>
        </w:rPr>
        <w:t>TBA</w:t>
      </w:r>
    </w:p>
    <w:p w14:paraId="237093A8" w14:textId="77777777" w:rsidR="00A53B5F" w:rsidRDefault="00A53B5F">
      <w:pPr>
        <w:pStyle w:val="NoteLevel11"/>
        <w:numPr>
          <w:numberingChange w:id="764" w:author="Peter Huson" w:date="2014-03-14T16:15:00Z" w:original=""/>
        </w:numPr>
        <w:sectPr w:rsidR="00A53B5F" w:rsidSect="00DC31C7">
          <w:headerReference w:type="first" r:id="rId16"/>
          <w:pgSz w:w="12240" w:h="15840"/>
          <w:pgMar w:top="1440" w:right="1440" w:bottom="1440" w:left="1440" w:header="720" w:footer="720" w:gutter="0"/>
          <w:cols w:space="720"/>
          <w:titlePg/>
          <w:docGrid w:type="lines" w:linePitch="360"/>
        </w:sectPr>
      </w:pPr>
    </w:p>
    <w:p w14:paraId="30DD4E2D" w14:textId="77777777" w:rsidR="00A53B5F" w:rsidRDefault="00A53B5F" w:rsidP="00DC31C7">
      <w:pPr>
        <w:pStyle w:val="NoteLevel11"/>
        <w:numPr>
          <w:numberingChange w:id="767" w:author="Peter Huson" w:date="2014-03-14T16:15:00Z" w:original=""/>
        </w:numPr>
        <w:rPr>
          <w:b/>
        </w:rPr>
      </w:pPr>
      <w:r>
        <w:rPr>
          <w:b/>
        </w:rPr>
        <w:t>PARTICIPATE</w:t>
      </w:r>
    </w:p>
    <w:p w14:paraId="350CEC64" w14:textId="77777777" w:rsidR="00A53B5F" w:rsidRDefault="00A53B5F" w:rsidP="000635E0">
      <w:pPr>
        <w:pStyle w:val="NoteLevel21"/>
        <w:numPr>
          <w:numberingChange w:id="768" w:author="Peter Huson" w:date="2014-03-14T16:15:00Z" w:original=""/>
        </w:numPr>
      </w:pPr>
      <w:r w:rsidRPr="000635E0">
        <w:t>Join the team!  </w:t>
      </w:r>
      <w:r w:rsidRPr="000635E0">
        <w:rPr>
          <w:bCs/>
        </w:rPr>
        <w:t>Northern Nights Music Festival</w:t>
      </w:r>
      <w:r w:rsidRPr="000635E0">
        <w:t xml:space="preserve"> is looking for part-time staff comprised of passionate music lovers, eco-enthusiasts, and all like-minded supporters to help us make this festival experience truly incredible! Whether it’s sharing your ideas, getting others involved, helping us to fulfill our ecological initiatives, distributing flyers/posters around your hometown and/or your college campus, and/or really working hard to get the word out about this amazing inaugural festival, we would love to have you apart of our team.</w:t>
      </w:r>
      <w:r w:rsidRPr="000635E0">
        <w:br/>
      </w:r>
    </w:p>
    <w:p w14:paraId="4BD57C36" w14:textId="77777777" w:rsidR="00A53B5F" w:rsidRPr="000635E0" w:rsidRDefault="00A53B5F" w:rsidP="000635E0">
      <w:pPr>
        <w:pStyle w:val="NoteLevel21"/>
        <w:numPr>
          <w:numberingChange w:id="769" w:author="Peter Huson" w:date="2014-03-14T16:15:00Z" w:original=""/>
        </w:numPr>
      </w:pPr>
      <w:r w:rsidRPr="000635E0">
        <w:t xml:space="preserve">If you’re interested please fill out this form: need new form or email </w:t>
      </w:r>
      <w:r>
        <w:t>info@northernnights.org</w:t>
      </w:r>
      <w:r w:rsidRPr="000635E0">
        <w:t xml:space="preserve"> </w:t>
      </w:r>
    </w:p>
    <w:p w14:paraId="580B132F" w14:textId="77777777" w:rsidR="00A53B5F" w:rsidRPr="000635E0" w:rsidRDefault="00A53B5F" w:rsidP="00802D50">
      <w:pPr>
        <w:pStyle w:val="NoteLevel21"/>
        <w:numPr>
          <w:ilvl w:val="0"/>
          <w:numId w:val="0"/>
        </w:numPr>
        <w:ind w:left="1080"/>
      </w:pPr>
    </w:p>
    <w:p w14:paraId="3BEBDDAC" w14:textId="77777777" w:rsidR="00A53B5F" w:rsidRPr="0078554B" w:rsidRDefault="00A53B5F" w:rsidP="0078554B">
      <w:pPr>
        <w:pStyle w:val="NoteLevel21"/>
        <w:numPr>
          <w:numberingChange w:id="770" w:author="Peter Huson" w:date="2014-03-14T16:15:00Z" w:original=""/>
        </w:numPr>
      </w:pPr>
      <w:r w:rsidRPr="000635E0">
        <w:rPr>
          <w:bCs/>
        </w:rPr>
        <w:t>Musicians/DJs/Visual Artists</w:t>
      </w:r>
      <w:r w:rsidRPr="000635E0">
        <w:rPr>
          <w:bCs/>
        </w:rPr>
        <w:br/>
      </w:r>
      <w:r w:rsidRPr="000635E0">
        <w:br/>
        <w:t xml:space="preserve">We have a few spots left for musical and visual artist spots for the festival on July 18, 19, </w:t>
      </w:r>
      <w:proofErr w:type="gramStart"/>
      <w:r w:rsidRPr="000635E0">
        <w:t>20</w:t>
      </w:r>
      <w:proofErr w:type="gramEnd"/>
      <w:r w:rsidRPr="000635E0">
        <w:t>. . If you’re interested please fill out this form: need new form or email northernnights</w:t>
      </w:r>
      <w:r>
        <w:t>talent</w:t>
      </w:r>
      <w:r w:rsidRPr="000635E0">
        <w:t xml:space="preserve">@gmail.com </w:t>
      </w:r>
    </w:p>
    <w:p w14:paraId="62A3E307" w14:textId="77777777" w:rsidR="00A53B5F" w:rsidRDefault="00A53B5F" w:rsidP="00DC31C7">
      <w:pPr>
        <w:pStyle w:val="NoteLevel11"/>
        <w:numPr>
          <w:numberingChange w:id="771" w:author="Peter Huson" w:date="2014-03-14T16:15:00Z" w:original=""/>
        </w:numPr>
        <w:rPr>
          <w:b/>
        </w:rPr>
      </w:pPr>
    </w:p>
    <w:p w14:paraId="444971B0" w14:textId="77777777" w:rsidR="00A53B5F" w:rsidRDefault="00A53B5F" w:rsidP="00DC31C7">
      <w:pPr>
        <w:pStyle w:val="NoteLevel11"/>
        <w:numPr>
          <w:numberingChange w:id="772" w:author="Peter Huson" w:date="2014-03-14T16:15:00Z" w:original=""/>
        </w:numPr>
        <w:rPr>
          <w:b/>
        </w:rPr>
      </w:pPr>
      <w:r>
        <w:rPr>
          <w:b/>
        </w:rPr>
        <w:t xml:space="preserve">VOLUNTEER </w:t>
      </w:r>
    </w:p>
    <w:p w14:paraId="509B473A" w14:textId="77777777" w:rsidR="00A53B5F" w:rsidRDefault="00A53B5F" w:rsidP="00DC31C7">
      <w:pPr>
        <w:pStyle w:val="NoteLevel11"/>
        <w:numPr>
          <w:numberingChange w:id="773" w:author="Peter Huson" w:date="2014-03-14T16:15:00Z" w:original=""/>
        </w:numPr>
        <w:rPr>
          <w:b/>
        </w:rPr>
      </w:pPr>
    </w:p>
    <w:p w14:paraId="70085130" w14:textId="77777777" w:rsidR="00A53B5F" w:rsidRDefault="00A53B5F" w:rsidP="000635E0">
      <w:pPr>
        <w:pStyle w:val="NoteLevel21"/>
        <w:numPr>
          <w:numberingChange w:id="774" w:author="Peter Huson" w:date="2014-03-14T16:15:00Z" w:original=""/>
        </w:numPr>
        <w:rPr>
          <w:b/>
        </w:rPr>
      </w:pPr>
      <w:proofErr w:type="gramStart"/>
      <w:r w:rsidRPr="000635E0">
        <w:rPr>
          <w:b/>
        </w:rPr>
        <w:t>Wanna</w:t>
      </w:r>
      <w:proofErr w:type="gramEnd"/>
      <w:r w:rsidRPr="000635E0">
        <w:rPr>
          <w:b/>
        </w:rPr>
        <w:t xml:space="preserve"> get involved? Become a Northern Nights Volunteer!</w:t>
      </w:r>
    </w:p>
    <w:p w14:paraId="0A1F8578" w14:textId="77777777" w:rsidR="00A53B5F" w:rsidRPr="00853C61" w:rsidRDefault="00A53B5F" w:rsidP="00853C61">
      <w:pPr>
        <w:pStyle w:val="NoteLevel21"/>
        <w:numPr>
          <w:numberingChange w:id="775" w:author="Peter Huson" w:date="2014-03-14T16:15:00Z" w:original=""/>
        </w:numPr>
        <w:rPr>
          <w:bCs/>
        </w:rPr>
      </w:pPr>
      <w:r>
        <w:rPr>
          <w:bCs/>
        </w:rPr>
        <w:t>Northern Nights</w:t>
      </w:r>
      <w:r w:rsidRPr="00853C61">
        <w:rPr>
          <w:bCs/>
        </w:rPr>
        <w:t xml:space="preserve"> Volunteers</w:t>
      </w:r>
    </w:p>
    <w:p w14:paraId="764FF6C7" w14:textId="77777777" w:rsidR="00A53B5F" w:rsidRPr="00853C61" w:rsidRDefault="00A53B5F" w:rsidP="00853C61">
      <w:pPr>
        <w:pStyle w:val="NoteLevel31"/>
        <w:numPr>
          <w:numberingChange w:id="776" w:author="Peter Huson" w:date="2014-03-14T16:15:00Z" w:original="o"/>
        </w:numPr>
      </w:pPr>
      <w:r>
        <w:t xml:space="preserve">Volunteer applications will be available in early April. Please check back then. </w:t>
      </w:r>
    </w:p>
    <w:p w14:paraId="74BB143F" w14:textId="77777777" w:rsidR="00A53B5F" w:rsidRDefault="00A53B5F" w:rsidP="00853C61">
      <w:pPr>
        <w:pStyle w:val="NoteLevel11"/>
        <w:numPr>
          <w:numberingChange w:id="777" w:author="Peter Huson" w:date="2014-03-14T16:15:00Z" w:original=""/>
        </w:numPr>
      </w:pPr>
    </w:p>
    <w:p w14:paraId="48049AB7" w14:textId="77777777" w:rsidR="00A53B5F" w:rsidRPr="000635E0" w:rsidRDefault="00A53B5F" w:rsidP="000635E0">
      <w:pPr>
        <w:pStyle w:val="NoteLevel11"/>
        <w:numPr>
          <w:numberingChange w:id="778" w:author="Peter Huson" w:date="2014-03-14T16:15:00Z" w:original=""/>
        </w:numPr>
        <w:rPr>
          <w:b/>
        </w:rPr>
      </w:pPr>
      <w:r>
        <w:rPr>
          <w:b/>
        </w:rPr>
        <w:t>STREET TEAM</w:t>
      </w:r>
    </w:p>
    <w:p w14:paraId="73B0329F" w14:textId="77777777" w:rsidR="00A53B5F" w:rsidRPr="00853C61" w:rsidRDefault="00A53B5F" w:rsidP="000635E0">
      <w:pPr>
        <w:pStyle w:val="NoteLevel11"/>
        <w:numPr>
          <w:numberingChange w:id="779" w:author="Peter Huson" w:date="2014-03-14T16:15:00Z" w:original=""/>
        </w:numPr>
      </w:pPr>
    </w:p>
    <w:p w14:paraId="4992FD4A" w14:textId="77777777" w:rsidR="00A53B5F" w:rsidRPr="00853C61" w:rsidRDefault="00A53B5F" w:rsidP="00853C61">
      <w:pPr>
        <w:pStyle w:val="NoteLevel21"/>
        <w:numPr>
          <w:numberingChange w:id="780" w:author="Peter Huson" w:date="2014-03-14T16:15:00Z" w:original=""/>
        </w:numPr>
        <w:rPr>
          <w:bCs/>
        </w:rPr>
      </w:pPr>
      <w:r>
        <w:rPr>
          <w:bCs/>
        </w:rPr>
        <w:t>Northern Nights</w:t>
      </w:r>
      <w:r w:rsidRPr="00853C61">
        <w:rPr>
          <w:bCs/>
        </w:rPr>
        <w:t xml:space="preserve"> Street Team</w:t>
      </w:r>
    </w:p>
    <w:p w14:paraId="270BDFB8" w14:textId="77777777" w:rsidR="00A53B5F" w:rsidRPr="00853C61" w:rsidRDefault="00A53B5F" w:rsidP="00853C61">
      <w:pPr>
        <w:pStyle w:val="NoteLevel31"/>
        <w:numPr>
          <w:numberingChange w:id="781" w:author="Peter Huson" w:date="2014-03-14T16:15:00Z" w:original="o"/>
        </w:numPr>
      </w:pPr>
      <w:r>
        <w:t>We want you!  NNMF</w:t>
      </w:r>
      <w:r w:rsidRPr="00853C61">
        <w:t xml:space="preserve"> </w:t>
      </w:r>
      <w:r>
        <w:t>is</w:t>
      </w:r>
      <w:r w:rsidRPr="00853C61">
        <w:t xml:space="preserve"> looking for people to distribute flyers and posters around their hometowns and really work hard to get the word out about this </w:t>
      </w:r>
      <w:r>
        <w:t>amazing inaugural</w:t>
      </w:r>
      <w:r w:rsidRPr="00853C61">
        <w:t xml:space="preserve"> festival.</w:t>
      </w:r>
    </w:p>
    <w:p w14:paraId="0D925589" w14:textId="77777777" w:rsidR="00A53B5F" w:rsidRPr="00802D50" w:rsidRDefault="00A53B5F" w:rsidP="00802D50">
      <w:pPr>
        <w:pStyle w:val="NoteLevel31"/>
        <w:numPr>
          <w:numberingChange w:id="782" w:author="Peter Huson" w:date="2014-03-14T16:15:00Z" w:original="o"/>
        </w:numPr>
      </w:pPr>
      <w:r w:rsidRPr="00802D50">
        <w:t xml:space="preserve">If you’re interested please fill out this form: need new form or email northernnightsteam@gmail.com </w:t>
      </w:r>
    </w:p>
    <w:p w14:paraId="41E82B62" w14:textId="77777777" w:rsidR="00A53B5F" w:rsidRPr="00853C61" w:rsidRDefault="00A53B5F" w:rsidP="00853C61">
      <w:pPr>
        <w:pStyle w:val="NoteLevel31"/>
        <w:numPr>
          <w:ilvl w:val="0"/>
          <w:numId w:val="0"/>
        </w:numPr>
        <w:ind w:left="1800"/>
      </w:pPr>
    </w:p>
    <w:p w14:paraId="02D51470" w14:textId="77777777" w:rsidR="00A53B5F" w:rsidRDefault="00A53B5F" w:rsidP="00DC31C7">
      <w:pPr>
        <w:pStyle w:val="NoteLevel11"/>
        <w:numPr>
          <w:numberingChange w:id="783" w:author="Peter Huson" w:date="2014-03-14T16:15:00Z" w:original=""/>
        </w:numPr>
        <w:rPr>
          <w:b/>
        </w:rPr>
      </w:pPr>
      <w:r>
        <w:rPr>
          <w:b/>
        </w:rPr>
        <w:t xml:space="preserve">NON-PROFIT </w:t>
      </w:r>
    </w:p>
    <w:p w14:paraId="437DCB41" w14:textId="77777777" w:rsidR="00A53B5F" w:rsidRPr="0078554B" w:rsidRDefault="00A53B5F" w:rsidP="0078554B">
      <w:pPr>
        <w:pStyle w:val="NoteLevel21"/>
        <w:numPr>
          <w:numberingChange w:id="784" w:author="Peter Huson" w:date="2014-03-14T16:15:00Z" w:original=""/>
        </w:numPr>
      </w:pPr>
      <w:r>
        <w:rPr>
          <w:i/>
          <w:iCs/>
        </w:rPr>
        <w:t>I</w:t>
      </w:r>
      <w:r w:rsidRPr="0078554B">
        <w:rPr>
          <w:i/>
          <w:iCs/>
        </w:rPr>
        <w:t>n alignment with the history and tradition of previous festivals, Northern Nights Music Group will provide economic support to the Mendocino and Humboldt school districts, volunteer fire departments and non-profits.</w:t>
      </w:r>
    </w:p>
    <w:p w14:paraId="4BEB49CB" w14:textId="77777777" w:rsidR="00A53B5F" w:rsidRPr="0078554B" w:rsidRDefault="00A53B5F" w:rsidP="0078554B">
      <w:pPr>
        <w:pStyle w:val="NoteLevel21"/>
        <w:numPr>
          <w:numberingChange w:id="785" w:author="Peter Huson" w:date="2014-03-14T16:15:00Z" w:original=""/>
        </w:numPr>
      </w:pPr>
      <w:r w:rsidRPr="0078554B">
        <w:t>A portion of your ticket price will benefit the Support Our Schools benefiting the </w:t>
      </w:r>
      <w:hyperlink r:id="rId17" w:history="1">
        <w:r w:rsidRPr="0078554B">
          <w:rPr>
            <w:rStyle w:val="Hyperlink"/>
          </w:rPr>
          <w:t>Southern Humboldt School Foundation</w:t>
        </w:r>
      </w:hyperlink>
      <w:r w:rsidRPr="0078554B">
        <w:t>.</w:t>
      </w:r>
    </w:p>
    <w:p w14:paraId="1C7ABEAD" w14:textId="77777777" w:rsidR="00A53B5F" w:rsidRPr="0078554B" w:rsidRDefault="00A53B5F" w:rsidP="0078554B">
      <w:pPr>
        <w:pStyle w:val="NoteLevel21"/>
        <w:numPr>
          <w:numberingChange w:id="786" w:author="Peter Huson" w:date="2014-03-14T16:15:00Z" w:original=""/>
        </w:numPr>
      </w:pPr>
      <w:r w:rsidRPr="0078554B">
        <w:t>Northern Nights is eager to work with more like-minded organizations, and we would love to hear more about your cause or project! Please contact us at </w:t>
      </w:r>
      <w:hyperlink r:id="rId18" w:history="1">
        <w:r w:rsidRPr="0078554B">
          <w:rPr>
            <w:rStyle w:val="Hyperlink"/>
          </w:rPr>
          <w:t>info@northernnights.org</w:t>
        </w:r>
      </w:hyperlink>
      <w:r w:rsidRPr="0078554B">
        <w:t> and let us know more about your organization.</w:t>
      </w:r>
    </w:p>
    <w:p w14:paraId="2BF1A2BA" w14:textId="77777777" w:rsidR="00A53B5F" w:rsidRDefault="00A53B5F" w:rsidP="00DC31C7">
      <w:pPr>
        <w:pStyle w:val="NoteLevel11"/>
        <w:numPr>
          <w:numberingChange w:id="787" w:author="Peter Huson" w:date="2014-03-14T16:15:00Z" w:original=""/>
        </w:numPr>
        <w:rPr>
          <w:b/>
        </w:rPr>
      </w:pPr>
    </w:p>
    <w:p w14:paraId="6FFC9607" w14:textId="77777777" w:rsidR="00A53B5F" w:rsidRDefault="00A53B5F" w:rsidP="00DC31C7">
      <w:pPr>
        <w:pStyle w:val="NoteLevel11"/>
        <w:numPr>
          <w:numberingChange w:id="788" w:author="Peter Huson" w:date="2014-03-14T16:15:00Z" w:original=""/>
        </w:numPr>
        <w:rPr>
          <w:b/>
        </w:rPr>
      </w:pPr>
      <w:r>
        <w:rPr>
          <w:b/>
        </w:rPr>
        <w:t xml:space="preserve">VENDOR </w:t>
      </w:r>
    </w:p>
    <w:p w14:paraId="4814904A" w14:textId="77777777" w:rsidR="00A53B5F" w:rsidRPr="003F4A3A" w:rsidRDefault="00A53B5F" w:rsidP="003F4A3A">
      <w:pPr>
        <w:pStyle w:val="NoteLevel21"/>
        <w:numPr>
          <w:numberingChange w:id="789" w:author="Peter Huson" w:date="2014-03-14T16:15:00Z" w:original=""/>
        </w:numPr>
      </w:pPr>
      <w:r>
        <w:t>Vendor</w:t>
      </w:r>
      <w:r w:rsidRPr="003F4A3A">
        <w:t xml:space="preserve"> applications will be available in early April. Please check back then. </w:t>
      </w:r>
    </w:p>
    <w:p w14:paraId="57F04990" w14:textId="77777777" w:rsidR="00A53B5F" w:rsidRDefault="00A53B5F" w:rsidP="00DC31C7">
      <w:pPr>
        <w:pStyle w:val="NoteLevel11"/>
        <w:numPr>
          <w:numberingChange w:id="790" w:author="Peter Huson" w:date="2014-03-14T16:15:00Z" w:original=""/>
        </w:numPr>
        <w:rPr>
          <w:b/>
        </w:rPr>
      </w:pPr>
    </w:p>
    <w:p w14:paraId="3842FB9F" w14:textId="77777777" w:rsidR="00A53B5F" w:rsidRDefault="00A53B5F" w:rsidP="00DC31C7">
      <w:pPr>
        <w:pStyle w:val="NoteLevel11"/>
        <w:numPr>
          <w:numberingChange w:id="791" w:author="Peter Huson" w:date="2014-03-14T16:15:00Z" w:original=""/>
        </w:numPr>
        <w:rPr>
          <w:b/>
        </w:rPr>
      </w:pPr>
      <w:r>
        <w:rPr>
          <w:b/>
        </w:rPr>
        <w:t>SPONSORS</w:t>
      </w:r>
    </w:p>
    <w:p w14:paraId="7CBBC239" w14:textId="77777777" w:rsidR="00A53B5F" w:rsidRDefault="00A53B5F" w:rsidP="009272F7">
      <w:pPr>
        <w:pStyle w:val="NoteLevel21"/>
        <w:numPr>
          <w:numberingChange w:id="792" w:author="Peter Huson" w:date="2014-03-14T16:15:00Z" w:original=""/>
        </w:numPr>
        <w:rPr>
          <w:b/>
        </w:rPr>
      </w:pPr>
      <w:r>
        <w:t xml:space="preserve">NNMF is ready to talk with you about exciting possibilities to have your company participate in this inaugural event.  Please email </w:t>
      </w:r>
      <w:hyperlink r:id="rId19" w:history="1">
        <w:r w:rsidRPr="0013510C">
          <w:rPr>
            <w:rStyle w:val="Hyperlink"/>
          </w:rPr>
          <w:t>andrew@blapproductions.com</w:t>
        </w:r>
      </w:hyperlink>
      <w:r>
        <w:t xml:space="preserve"> with your name, company name, contact info and your sponsorship thoughts.  </w:t>
      </w:r>
    </w:p>
    <w:p w14:paraId="4A16FF24" w14:textId="77777777" w:rsidR="00A53B5F" w:rsidRDefault="00A53B5F" w:rsidP="0019591B">
      <w:pPr>
        <w:pStyle w:val="NoteLevel11"/>
        <w:numPr>
          <w:numberingChange w:id="793" w:author="Peter Huson" w:date="2014-03-14T16:15:00Z" w:original=""/>
        </w:numPr>
        <w:rPr>
          <w:b/>
        </w:rPr>
      </w:pPr>
    </w:p>
    <w:p w14:paraId="6F46DA6C" w14:textId="77777777" w:rsidR="00A53B5F" w:rsidRPr="008058E4" w:rsidRDefault="00A53B5F" w:rsidP="00DC31C7">
      <w:pPr>
        <w:pStyle w:val="NoteLevel11"/>
        <w:numPr>
          <w:numberingChange w:id="794" w:author="Peter Huson" w:date="2014-03-14T16:15:00Z" w:original=""/>
        </w:numPr>
        <w:rPr>
          <w:b/>
        </w:rPr>
        <w:sectPr w:rsidR="00A53B5F" w:rsidRPr="008058E4" w:rsidSect="00DC31C7">
          <w:headerReference w:type="first" r:id="rId20"/>
          <w:pgSz w:w="12240" w:h="15840"/>
          <w:pgMar w:top="1440" w:right="1440" w:bottom="1440" w:left="1440" w:header="720" w:footer="720" w:gutter="0"/>
          <w:cols w:space="720"/>
          <w:titlePg/>
          <w:docGrid w:type="lines" w:linePitch="360"/>
        </w:sectPr>
      </w:pPr>
    </w:p>
    <w:p w14:paraId="0C3652FB" w14:textId="77777777" w:rsidR="00A53B5F" w:rsidRPr="008058E4" w:rsidRDefault="00A53B5F" w:rsidP="00DC31C7">
      <w:pPr>
        <w:pStyle w:val="NoteLevel11"/>
        <w:numPr>
          <w:numberingChange w:id="797" w:author="Peter Huson" w:date="2014-03-14T16:15:00Z" w:original=""/>
        </w:numPr>
      </w:pPr>
      <w:r>
        <w:rPr>
          <w:b/>
        </w:rPr>
        <w:t>TRANSPORTATION</w:t>
      </w:r>
    </w:p>
    <w:p w14:paraId="1B1A1079" w14:textId="77777777" w:rsidR="00A53B5F" w:rsidRPr="00946DC3" w:rsidRDefault="00A53B5F" w:rsidP="008B68D7">
      <w:pPr>
        <w:pStyle w:val="NoteLevel11"/>
        <w:numPr>
          <w:ilvl w:val="0"/>
          <w:numId w:val="0"/>
        </w:numPr>
      </w:pPr>
    </w:p>
    <w:p w14:paraId="51F6A8A7" w14:textId="77777777" w:rsidR="00A53B5F" w:rsidRPr="008B68D7" w:rsidRDefault="00A53B5F" w:rsidP="008B68D7">
      <w:pPr>
        <w:pStyle w:val="NoteLevel21"/>
        <w:numPr>
          <w:numberingChange w:id="798" w:author="Peter Huson" w:date="2014-03-14T16:15:00Z" w:original=""/>
        </w:numPr>
      </w:pPr>
      <w:r w:rsidRPr="008B68D7">
        <w:rPr>
          <w:i/>
          <w:iCs/>
        </w:rPr>
        <w:t>We urge all our attendees to be conscious and consider their combined impact when making their travel plans!</w:t>
      </w:r>
    </w:p>
    <w:p w14:paraId="7EB0FF6E" w14:textId="77777777" w:rsidR="00A53B5F" w:rsidRPr="008B68D7" w:rsidRDefault="00A53B5F" w:rsidP="008B68D7">
      <w:pPr>
        <w:pStyle w:val="NoteLevel21"/>
        <w:numPr>
          <w:numberingChange w:id="799" w:author="Peter Huson" w:date="2014-03-14T16:15:00Z" w:original=""/>
        </w:numPr>
      </w:pPr>
      <w:r w:rsidRPr="008B68D7">
        <w:t>Part of our goal to reduce our overall carbon footprint, starts well before we even arrive at the campsite! Because it is our social and environmental responsibility to take initiative and brainstorm solutions to improving the system of travel and transportation, we have come up with different strategies that with the support of our attendees, together we can accomplish our goal in reducing carbon emissions, traffic congestion, and mechanical pollution on the natural environment.</w:t>
      </w:r>
    </w:p>
    <w:p w14:paraId="67442D53" w14:textId="77777777" w:rsidR="00A53B5F" w:rsidRDefault="00A53B5F" w:rsidP="008B68D7">
      <w:pPr>
        <w:pStyle w:val="NoteLevel21"/>
        <w:numPr>
          <w:ilvl w:val="0"/>
          <w:numId w:val="0"/>
        </w:numPr>
        <w:ind w:left="1080"/>
      </w:pPr>
    </w:p>
    <w:p w14:paraId="3D8BA77D" w14:textId="77777777" w:rsidR="00A53B5F" w:rsidRPr="008058E4" w:rsidRDefault="00A53B5F" w:rsidP="008B68D7">
      <w:pPr>
        <w:pStyle w:val="NoteLevel21"/>
        <w:numPr>
          <w:ilvl w:val="0"/>
          <w:numId w:val="0"/>
        </w:numPr>
        <w:ind w:left="1080"/>
      </w:pPr>
      <w:r>
        <w:t xml:space="preserve">BUS INFORMATION TO COME </w:t>
      </w:r>
    </w:p>
    <w:p w14:paraId="31A53430" w14:textId="77777777" w:rsidR="00A53B5F" w:rsidRPr="00946DC3" w:rsidRDefault="00A53B5F" w:rsidP="00DC31C7">
      <w:pPr>
        <w:pStyle w:val="NoteLevel11"/>
        <w:numPr>
          <w:numberingChange w:id="800" w:author="Peter Huson" w:date="2014-03-14T16:15:00Z" w:original=""/>
        </w:numPr>
      </w:pPr>
      <w:r>
        <w:rPr>
          <w:b/>
        </w:rPr>
        <w:t>MAP</w:t>
      </w:r>
    </w:p>
    <w:p w14:paraId="29CFDDBF" w14:textId="77777777" w:rsidR="00A53B5F" w:rsidRPr="008058E4" w:rsidRDefault="00A53B5F" w:rsidP="00946DC3">
      <w:pPr>
        <w:pStyle w:val="NoteLevel21"/>
        <w:numPr>
          <w:numberingChange w:id="801" w:author="Peter Huson" w:date="2014-03-14T16:15:00Z" w:original=""/>
        </w:numPr>
      </w:pPr>
      <w:r>
        <w:t>Google map that allows you to enter your address</w:t>
      </w:r>
    </w:p>
    <w:p w14:paraId="267AA6BB" w14:textId="77777777" w:rsidR="00A53B5F" w:rsidRPr="008058E4" w:rsidRDefault="00A53B5F" w:rsidP="00DC31C7">
      <w:pPr>
        <w:pStyle w:val="NoteLevel11"/>
        <w:numPr>
          <w:numberingChange w:id="802" w:author="Peter Huson" w:date="2014-03-14T16:15:00Z" w:original=""/>
        </w:numPr>
      </w:pPr>
    </w:p>
    <w:p w14:paraId="4A5B0C34" w14:textId="77777777" w:rsidR="00A53B5F" w:rsidRPr="00946DC3" w:rsidRDefault="00A53B5F" w:rsidP="00DC31C7">
      <w:pPr>
        <w:pStyle w:val="NoteLevel11"/>
        <w:numPr>
          <w:numberingChange w:id="803" w:author="Peter Huson" w:date="2014-03-14T16:15:00Z" w:original=""/>
        </w:numPr>
      </w:pPr>
      <w:r>
        <w:rPr>
          <w:b/>
        </w:rPr>
        <w:t xml:space="preserve">DIRECTIONS </w:t>
      </w:r>
    </w:p>
    <w:p w14:paraId="21F0108B" w14:textId="77777777" w:rsidR="00A53B5F" w:rsidRDefault="00A53B5F" w:rsidP="005D1AE5">
      <w:pPr>
        <w:pStyle w:val="NoteLevel21"/>
        <w:numPr>
          <w:numberingChange w:id="804" w:author="Peter Huson" w:date="2014-03-14T16:15:00Z" w:original=""/>
        </w:numPr>
      </w:pPr>
      <w:r w:rsidRPr="005D1AE5">
        <w:rPr>
          <w:b/>
          <w:bCs/>
        </w:rPr>
        <w:t>Northern Nights Music Festival</w:t>
      </w:r>
      <w:r w:rsidRPr="005D1AE5">
        <w:t xml:space="preserve"> will be calling </w:t>
      </w:r>
      <w:r w:rsidRPr="005D1AE5">
        <w:rPr>
          <w:b/>
          <w:bCs/>
        </w:rPr>
        <w:t>Cook’s Valley Campground</w:t>
      </w:r>
      <w:r w:rsidRPr="005D1AE5">
        <w:t xml:space="preserve"> its weekend home.</w:t>
      </w:r>
      <w:r w:rsidRPr="005D1AE5">
        <w:rPr>
          <w:b/>
          <w:bCs/>
        </w:rPr>
        <w:t xml:space="preserve"> Cook’s Valley Campground</w:t>
      </w:r>
      <w:r w:rsidRPr="005D1AE5">
        <w:t xml:space="preserve"> is located on the Mendocino and Humboldt County borders, off of Highway 101.</w:t>
      </w:r>
      <w:r w:rsidRPr="005D1AE5">
        <w:br/>
      </w:r>
      <w:r w:rsidRPr="005D1AE5">
        <w:rPr>
          <w:i/>
          <w:iCs/>
        </w:rPr>
        <w:t xml:space="preserve">More: </w:t>
      </w:r>
      <w:r w:rsidRPr="005D1AE5">
        <w:fldChar w:fldCharType="begin"/>
      </w:r>
      <w:r w:rsidRPr="005D1AE5">
        <w:instrText xml:space="preserve"> HYPERLINK "http://www.northernnights.org/map/" \t "_blank" </w:instrText>
      </w:r>
      <w:r w:rsidRPr="005D1AE5">
        <w:fldChar w:fldCharType="separate"/>
      </w:r>
      <w:r w:rsidRPr="005D1AE5">
        <w:rPr>
          <w:rStyle w:val="Hyperlink"/>
          <w:b/>
          <w:bCs/>
        </w:rPr>
        <w:t>Map</w:t>
      </w:r>
      <w:r w:rsidRPr="005D1AE5">
        <w:fldChar w:fldCharType="end"/>
      </w:r>
      <w:r w:rsidRPr="005D1AE5">
        <w:t xml:space="preserve">, </w:t>
      </w:r>
      <w:r w:rsidRPr="005D1AE5">
        <w:fldChar w:fldCharType="begin"/>
      </w:r>
      <w:r w:rsidRPr="005D1AE5">
        <w:instrText xml:space="preserve"> HYPERLINK "http://www.northernnights.org/the-ride-up/" \t "_blank" </w:instrText>
      </w:r>
      <w:r w:rsidRPr="005D1AE5">
        <w:fldChar w:fldCharType="separate"/>
      </w:r>
      <w:r w:rsidRPr="005D1AE5">
        <w:rPr>
          <w:rStyle w:val="Hyperlink"/>
          <w:b/>
          <w:bCs/>
        </w:rPr>
        <w:t>Transportation Options</w:t>
      </w:r>
      <w:r w:rsidRPr="005D1AE5">
        <w:fldChar w:fldCharType="end"/>
      </w:r>
      <w:r w:rsidRPr="005D1AE5">
        <w:t xml:space="preserve">, </w:t>
      </w:r>
      <w:r w:rsidRPr="005D1AE5">
        <w:fldChar w:fldCharType="begin"/>
      </w:r>
      <w:r w:rsidRPr="005D1AE5">
        <w:instrText xml:space="preserve"> HYPERLINK "http://www.northernnights.org/2013/05/05/parking/" \t "_blank" </w:instrText>
      </w:r>
      <w:r w:rsidRPr="005D1AE5">
        <w:fldChar w:fldCharType="separate"/>
      </w:r>
      <w:r w:rsidRPr="005D1AE5">
        <w:rPr>
          <w:rStyle w:val="Hyperlink"/>
          <w:b/>
          <w:bCs/>
        </w:rPr>
        <w:t>Parking</w:t>
      </w:r>
      <w:r w:rsidRPr="005D1AE5">
        <w:fldChar w:fldCharType="end"/>
      </w:r>
    </w:p>
    <w:p w14:paraId="11B75C52" w14:textId="77777777" w:rsidR="00A53B5F" w:rsidRPr="005D1AE5" w:rsidRDefault="00A53B5F" w:rsidP="005D1AE5">
      <w:pPr>
        <w:pStyle w:val="NoteLevel21"/>
        <w:numPr>
          <w:ilvl w:val="0"/>
          <w:numId w:val="0"/>
        </w:numPr>
        <w:ind w:left="1080"/>
      </w:pPr>
    </w:p>
    <w:p w14:paraId="425D75A1" w14:textId="77777777" w:rsidR="00A53B5F" w:rsidRPr="005D1AE5" w:rsidRDefault="00A53B5F" w:rsidP="005D1AE5">
      <w:pPr>
        <w:pStyle w:val="NoteLevel21"/>
        <w:numPr>
          <w:numberingChange w:id="805" w:author="Peter Huson" w:date="2014-03-14T16:15:00Z" w:original=""/>
        </w:numPr>
      </w:pPr>
      <w:r w:rsidRPr="005D1AE5">
        <w:t> By Car:</w:t>
      </w:r>
    </w:p>
    <w:p w14:paraId="1676720A" w14:textId="77777777" w:rsidR="00A53B5F" w:rsidRPr="005D1AE5" w:rsidRDefault="00A53B5F" w:rsidP="005D1AE5">
      <w:pPr>
        <w:pStyle w:val="NoteLevel21"/>
        <w:numPr>
          <w:numberingChange w:id="806" w:author="Peter Huson" w:date="2014-03-14T16:15:00Z" w:original=""/>
        </w:numPr>
      </w:pPr>
      <w:r w:rsidRPr="005D1AE5">
        <w:t>3.5 Hours North of San Francisco North on Highway 101 – When you pass Piercy, CA start looking for the festival signs you are only 3 miles away, Northern Nights will be on your right!</w:t>
      </w:r>
    </w:p>
    <w:p w14:paraId="5901A739" w14:textId="77777777" w:rsidR="00A53B5F" w:rsidRPr="005D1AE5" w:rsidRDefault="00A53B5F" w:rsidP="005D1AE5">
      <w:pPr>
        <w:pStyle w:val="NoteLevel21"/>
        <w:numPr>
          <w:numberingChange w:id="807" w:author="Peter Huson" w:date="2014-03-14T16:15:00Z" w:original=""/>
        </w:numPr>
      </w:pPr>
      <w:r w:rsidRPr="005D1AE5">
        <w:t>1.5 Hour South of Arcata/Eureka South on Highway 101 – When you pass the Patriot Gas Station start looking for the festival signs you are less than 1 miles away, Northern Nights will be on your left!</w:t>
      </w:r>
    </w:p>
    <w:p w14:paraId="2F791B63" w14:textId="77777777" w:rsidR="00A53B5F" w:rsidRPr="008058E4" w:rsidRDefault="00A53B5F" w:rsidP="005D1AE5">
      <w:pPr>
        <w:pStyle w:val="NoteLevel21"/>
        <w:numPr>
          <w:numberingChange w:id="808" w:author="Peter Huson" w:date="2014-03-14T16:15:00Z" w:original=""/>
        </w:numPr>
      </w:pPr>
    </w:p>
    <w:p w14:paraId="541C6B19" w14:textId="77777777" w:rsidR="00A53B5F" w:rsidRPr="005D1AE5" w:rsidRDefault="00A53B5F" w:rsidP="00DC31C7">
      <w:pPr>
        <w:pStyle w:val="NoteLevel11"/>
        <w:numPr>
          <w:numberingChange w:id="809" w:author="Peter Huson" w:date="2014-03-14T16:15:00Z" w:original=""/>
        </w:numPr>
      </w:pPr>
      <w:r>
        <w:rPr>
          <w:b/>
        </w:rPr>
        <w:t>CAR POOL</w:t>
      </w:r>
    </w:p>
    <w:p w14:paraId="61457885" w14:textId="77777777" w:rsidR="00A53B5F" w:rsidRPr="005D1AE5" w:rsidRDefault="00A53B5F" w:rsidP="005D1AE5">
      <w:pPr>
        <w:pStyle w:val="NoteLevel21"/>
        <w:numPr>
          <w:numberingChange w:id="810" w:author="Peter Huson" w:date="2014-03-14T16:15:00Z" w:original=""/>
        </w:numPr>
      </w:pPr>
      <w:r w:rsidRPr="005D1AE5">
        <w:rPr>
          <w:b/>
          <w:bCs/>
          <w:i/>
          <w:iCs/>
        </w:rPr>
        <w:t>In order to limit the traffic congestion for the local Humboldt &amp; Mendocino communities and reduce our collective fuel consumption, we urge you to plan ahead and be conscious of your own carbon impact.</w:t>
      </w:r>
    </w:p>
    <w:p w14:paraId="412D695F" w14:textId="77777777" w:rsidR="00A53B5F" w:rsidRPr="005D1AE5" w:rsidRDefault="00A53B5F" w:rsidP="005D1AE5">
      <w:pPr>
        <w:pStyle w:val="NoteLevel21"/>
        <w:numPr>
          <w:numberingChange w:id="811" w:author="Peter Huson" w:date="2014-03-14T16:15:00Z" w:original=""/>
        </w:numPr>
      </w:pPr>
      <w:r w:rsidRPr="005D1AE5">
        <w:t xml:space="preserve">We highly recommend carpooling to </w:t>
      </w:r>
      <w:r w:rsidRPr="005D1AE5">
        <w:rPr>
          <w:b/>
          <w:bCs/>
        </w:rPr>
        <w:t>Northern Nights Music Festival</w:t>
      </w:r>
      <w:r w:rsidRPr="005D1AE5">
        <w:t xml:space="preserve"> and feel strongly about using all of the space in your car. We will offer a variety of different transportation </w:t>
      </w:r>
      <w:proofErr w:type="gramStart"/>
      <w:r w:rsidRPr="005D1AE5">
        <w:t>options,</w:t>
      </w:r>
      <w:proofErr w:type="gramEnd"/>
      <w:r w:rsidRPr="005D1AE5">
        <w:t xml:space="preserve"> including a carpool forum to link up with others travelling to Northern Nights and various pick-up spots across the Bay Area and Marin counties for chartered festival buses.</w:t>
      </w:r>
    </w:p>
    <w:p w14:paraId="0630404D" w14:textId="77777777" w:rsidR="00A53B5F" w:rsidRPr="005D1AE5" w:rsidRDefault="00A53B5F" w:rsidP="005D1AE5">
      <w:pPr>
        <w:pStyle w:val="NoteLevel21"/>
        <w:numPr>
          <w:numberingChange w:id="812" w:author="Peter Huson" w:date="2014-03-14T16:15:00Z" w:original=""/>
        </w:numPr>
      </w:pPr>
      <w:r w:rsidRPr="005D1AE5">
        <w:t xml:space="preserve">A tremendous part of the Northern Nights Music Festival experience, is the ride to the party itself! But it just isn’t quite the same when you don’t have a car full of equally awe-inspired smiles to share the experience with. Thus, we urge you to travel responsibly and with one another! Meet new friends and enjoy the incredible sights along Highway 101 together. </w:t>
      </w:r>
      <w:r w:rsidRPr="005D1AE5">
        <w:rPr>
          <w:i/>
          <w:iCs/>
        </w:rPr>
        <w:t>~”Friends don’t let friends ride alone!”~</w:t>
      </w:r>
    </w:p>
    <w:p w14:paraId="041F74D6" w14:textId="77777777" w:rsidR="00A53B5F" w:rsidRPr="005D1AE5" w:rsidRDefault="00A53B5F" w:rsidP="005D1AE5">
      <w:pPr>
        <w:pStyle w:val="NoteLevel21"/>
        <w:numPr>
          <w:numberingChange w:id="813" w:author="Peter Huson" w:date="2014-03-14T16:15:00Z" w:original=""/>
        </w:numPr>
      </w:pPr>
      <w:r w:rsidRPr="005D1AE5">
        <w:rPr>
          <w:b/>
          <w:bCs/>
        </w:rPr>
        <w:t>CARPOOL CARAVAN:</w:t>
      </w:r>
      <w:r w:rsidRPr="005D1AE5">
        <w:br/>
        <w:t xml:space="preserve">Check out our </w:t>
      </w:r>
      <w:hyperlink r:id="rId21" w:history="1">
        <w:r w:rsidRPr="005D1AE5">
          <w:rPr>
            <w:rStyle w:val="Hyperlink"/>
          </w:rPr>
          <w:t>Community Forum</w:t>
        </w:r>
      </w:hyperlink>
      <w:r w:rsidRPr="005D1AE5">
        <w:t> to link up with others to carpool to Northern Nights.</w:t>
      </w:r>
    </w:p>
    <w:p w14:paraId="45D1E552" w14:textId="77777777" w:rsidR="00A53B5F" w:rsidRPr="005D1AE5" w:rsidRDefault="00A53B5F" w:rsidP="005D1AE5">
      <w:pPr>
        <w:pStyle w:val="NoteLevel21"/>
        <w:numPr>
          <w:numberingChange w:id="814" w:author="Peter Huson" w:date="2014-03-14T16:15:00Z" w:original=""/>
        </w:numPr>
      </w:pPr>
      <w:r w:rsidRPr="005D1AE5">
        <w:rPr>
          <w:b/>
          <w:bCs/>
        </w:rPr>
        <w:t>FESTIVAL BUS TICKETS/PICK-UP SCHEDULE:</w:t>
      </w:r>
      <w:r w:rsidRPr="005D1AE5">
        <w:br/>
      </w:r>
      <w:r>
        <w:t xml:space="preserve"> More information to come on </w:t>
      </w:r>
      <w:r w:rsidRPr="005D1AE5">
        <w:t>festival shuttle tickets and schedules.</w:t>
      </w:r>
    </w:p>
    <w:p w14:paraId="205761BE" w14:textId="77777777" w:rsidR="00A53B5F" w:rsidRPr="005D1AE5" w:rsidRDefault="00A53B5F" w:rsidP="005D1AE5">
      <w:pPr>
        <w:pStyle w:val="NoteLevel21"/>
        <w:numPr>
          <w:numberingChange w:id="815" w:author="Peter Huson" w:date="2014-03-14T16:15:00Z" w:original=""/>
        </w:numPr>
      </w:pPr>
      <w:r w:rsidRPr="005D1AE5">
        <w:t xml:space="preserve">Chartered and Party Buses are allowed and preferred. So go big and round up your whole crew! If you do set up a bus, feel free to reach out to </w:t>
      </w:r>
      <w:hyperlink r:id="rId22" w:history="1">
        <w:r w:rsidRPr="005D1AE5">
          <w:rPr>
            <w:rStyle w:val="Hyperlink"/>
          </w:rPr>
          <w:t>info@northernnights.org</w:t>
        </w:r>
      </w:hyperlink>
      <w:r w:rsidRPr="005D1AE5">
        <w:t xml:space="preserve"> for assisting with organizing and possible group discounts!</w:t>
      </w:r>
    </w:p>
    <w:p w14:paraId="534D7F87" w14:textId="77777777" w:rsidR="00A53B5F" w:rsidRDefault="00A53B5F" w:rsidP="005D1AE5">
      <w:pPr>
        <w:pStyle w:val="NoteLevel11"/>
        <w:numPr>
          <w:numberingChange w:id="816" w:author="Peter Huson" w:date="2014-03-14T16:15:00Z" w:original=""/>
        </w:numPr>
      </w:pPr>
    </w:p>
    <w:p w14:paraId="5F223F26" w14:textId="77777777" w:rsidR="00A53B5F" w:rsidRPr="005D1AE5" w:rsidRDefault="00A53B5F" w:rsidP="005D1AE5">
      <w:pPr>
        <w:pStyle w:val="NoteLevel11"/>
        <w:numPr>
          <w:numberingChange w:id="817" w:author="Peter Huson" w:date="2014-03-14T16:15:00Z" w:original=""/>
        </w:numPr>
      </w:pPr>
      <w:r>
        <w:rPr>
          <w:b/>
        </w:rPr>
        <w:t>PARKING</w:t>
      </w:r>
    </w:p>
    <w:p w14:paraId="3FDD7E3B" w14:textId="77777777" w:rsidR="00A53B5F" w:rsidRPr="005D1AE5" w:rsidRDefault="00A53B5F" w:rsidP="005D1AE5">
      <w:pPr>
        <w:pStyle w:val="NoteLevel21"/>
        <w:numPr>
          <w:numberingChange w:id="818" w:author="Peter Huson" w:date="2014-03-14T16:15:00Z" w:original=""/>
        </w:numPr>
      </w:pPr>
      <w:r>
        <w:rPr>
          <w:i/>
          <w:iCs/>
        </w:rPr>
        <w:t>I</w:t>
      </w:r>
      <w:r w:rsidRPr="005D1AE5">
        <w:rPr>
          <w:i/>
          <w:iCs/>
        </w:rPr>
        <w:t>n order to limit the traffic congestion for the local Humboldt &amp; Mendocino communities and reduce our collective fuel consumption, we urge you to plan ahead and be conscious of your own carbon impact. We will offer a variety of different transportation options, including various pick-up spots across the Bay Area and Marin counties for chartered festival buses.</w:t>
      </w:r>
    </w:p>
    <w:p w14:paraId="2F4066B7" w14:textId="77777777" w:rsidR="00A53B5F" w:rsidRPr="005D1AE5" w:rsidRDefault="00A53B5F" w:rsidP="005D1AE5">
      <w:pPr>
        <w:pStyle w:val="NoteLevel21"/>
        <w:numPr>
          <w:numberingChange w:id="819" w:author="Peter Huson" w:date="2014-03-14T16:15:00Z" w:original=""/>
        </w:numPr>
      </w:pPr>
      <w:r w:rsidRPr="005D1AE5">
        <w:t>A tremendous part of the Northern Nights Music Festival experience, is the ride to the party itself! But it just isn’t quite the same when you don’t have a car full of equally awe-inspired smiles to share the experience with. Thus, we urge you to travel responsibly and with one another! Meet new friends and enjoy the incredible sights along Highway 101 together. ~”Friends don’t let friends drive alone!”~</w:t>
      </w:r>
    </w:p>
    <w:p w14:paraId="54B146AE" w14:textId="77777777" w:rsidR="00A53B5F" w:rsidRPr="008058E4" w:rsidRDefault="00A53B5F" w:rsidP="005D1AE5">
      <w:pPr>
        <w:pStyle w:val="NoteLevel21"/>
        <w:numPr>
          <w:numberingChange w:id="820" w:author="Peter Huson" w:date="2014-03-14T16:15:00Z" w:original=""/>
        </w:numPr>
      </w:pPr>
    </w:p>
    <w:p w14:paraId="2FF17700" w14:textId="77777777" w:rsidR="00A53B5F" w:rsidRDefault="00A53B5F" w:rsidP="00DC31C7">
      <w:pPr>
        <w:pStyle w:val="NoteLevel11"/>
        <w:numPr>
          <w:numberingChange w:id="821" w:author="Peter Huson" w:date="2014-03-14T16:15:00Z" w:original=""/>
        </w:numPr>
      </w:pPr>
    </w:p>
    <w:p w14:paraId="5D6F0328" w14:textId="77777777" w:rsidR="00A53B5F" w:rsidRDefault="00A53B5F" w:rsidP="002E0CE6">
      <w:pPr>
        <w:pStyle w:val="NoteLevel11"/>
        <w:numPr>
          <w:ilvl w:val="0"/>
          <w:numId w:val="0"/>
        </w:numPr>
      </w:pPr>
      <w:r>
        <w:t>Let’s have all them laid out like below and then a map at the bottom of the Ride Up page</w:t>
      </w:r>
    </w:p>
    <w:p w14:paraId="06D8EC4D" w14:textId="77777777" w:rsidR="00A53B5F" w:rsidRDefault="00B9395D" w:rsidP="002E0CE6">
      <w:pPr>
        <w:pStyle w:val="NoteLevel11"/>
        <w:numPr>
          <w:ilvl w:val="0"/>
          <w:numId w:val="0"/>
        </w:numPr>
        <w:sectPr w:rsidR="00A53B5F" w:rsidSect="00DC31C7">
          <w:headerReference w:type="first" r:id="rId23"/>
          <w:pgSz w:w="12240" w:h="15840"/>
          <w:pgMar w:top="1440" w:right="1440" w:bottom="1440" w:left="1440" w:header="720" w:footer="720" w:gutter="0"/>
          <w:cols w:space="720"/>
          <w:titlePg/>
          <w:docGrid w:type="lines" w:linePitch="360"/>
        </w:sectPr>
      </w:pPr>
      <w:r>
        <w:rPr>
          <w:noProof/>
        </w:rPr>
        <w:pict w14:anchorId="367E312A">
          <v:shape id="Picture 2" o:spid="_x0000_i1026" type="#_x0000_t75" style="width:461pt;height:117pt;visibility:visible">
            <v:imagedata r:id="rId24" o:title=""/>
          </v:shape>
        </w:pict>
      </w:r>
      <w:r>
        <w:rPr>
          <w:noProof/>
        </w:rPr>
        <w:cr/>
      </w:r>
    </w:p>
    <w:p w14:paraId="4AEE067C" w14:textId="77777777" w:rsidR="00A53B5F" w:rsidRDefault="00A53B5F" w:rsidP="008058E4">
      <w:pPr>
        <w:pStyle w:val="NoteLevel11"/>
        <w:numPr>
          <w:numberingChange w:id="824" w:author="Peter Huson" w:date="2014-03-14T16:15:00Z" w:original=""/>
        </w:numPr>
      </w:pPr>
      <w:r>
        <w:t xml:space="preserve">Can we do a signup form here? </w:t>
      </w:r>
    </w:p>
    <w:p w14:paraId="287BABF3" w14:textId="77777777" w:rsidR="00A53B5F" w:rsidRDefault="00A53B5F" w:rsidP="008058E4">
      <w:pPr>
        <w:pStyle w:val="NoteLevel11"/>
        <w:numPr>
          <w:numberingChange w:id="825" w:author="Peter Huson" w:date="2014-03-14T16:15:00Z" w:original=""/>
        </w:numPr>
      </w:pPr>
      <w:r>
        <w:t xml:space="preserve">Something like this? </w:t>
      </w:r>
    </w:p>
    <w:p w14:paraId="2B804825" w14:textId="77777777" w:rsidR="00A53B5F" w:rsidRDefault="00A53B5F" w:rsidP="008058E4">
      <w:pPr>
        <w:pStyle w:val="NoteLevel11"/>
        <w:numPr>
          <w:numberingChange w:id="826" w:author="Peter Huson" w:date="2014-03-14T16:15:00Z" w:original=""/>
        </w:numPr>
      </w:pPr>
      <w:hyperlink r:id="rId25" w:history="1">
        <w:r w:rsidRPr="00916D2F">
          <w:rPr>
            <w:rStyle w:val="Hyperlink"/>
          </w:rPr>
          <w:t>http://wintersaltsf.com/contact-us</w:t>
        </w:r>
      </w:hyperlink>
    </w:p>
    <w:p w14:paraId="735C7620" w14:textId="77777777" w:rsidR="00A53B5F" w:rsidRDefault="00A53B5F" w:rsidP="008058E4">
      <w:pPr>
        <w:pStyle w:val="NoteLevel11"/>
        <w:numPr>
          <w:numberingChange w:id="827" w:author="Peter Huson" w:date="2014-03-14T16:15:00Z" w:original=""/>
        </w:numPr>
      </w:pPr>
    </w:p>
    <w:p w14:paraId="3D2C9CCA" w14:textId="77777777" w:rsidR="00A53B5F" w:rsidRDefault="00A53B5F" w:rsidP="008058E4">
      <w:pPr>
        <w:pStyle w:val="NoteLevel11"/>
        <w:numPr>
          <w:numberingChange w:id="828" w:author="Peter Huson" w:date="2014-03-14T16:15:00Z" w:original=""/>
        </w:numPr>
        <w:sectPr w:rsidR="00A53B5F" w:rsidSect="008058E4">
          <w:headerReference w:type="first" r:id="rId26"/>
          <w:pgSz w:w="12240" w:h="15840"/>
          <w:pgMar w:top="1440" w:right="1440" w:bottom="1440" w:left="1440" w:header="720" w:footer="720" w:gutter="0"/>
          <w:cols w:space="720"/>
          <w:titlePg/>
          <w:docGrid w:type="lines" w:linePitch="360"/>
        </w:sectPr>
      </w:pPr>
    </w:p>
    <w:p w14:paraId="7387D243" w14:textId="77777777" w:rsidR="00A53B5F" w:rsidRPr="000B615F" w:rsidRDefault="00A53B5F" w:rsidP="000B615F">
      <w:pPr>
        <w:pStyle w:val="NoteLevel11"/>
        <w:numPr>
          <w:numberingChange w:id="831" w:author="Peter Huson" w:date="2014-03-14T16:15:00Z" w:original=""/>
        </w:numPr>
        <w:rPr>
          <w:b/>
        </w:rPr>
      </w:pPr>
      <w:r w:rsidRPr="000B615F">
        <w:rPr>
          <w:b/>
        </w:rPr>
        <w:t xml:space="preserve">PRESS </w:t>
      </w:r>
    </w:p>
    <w:p w14:paraId="3C9A4F39" w14:textId="77777777" w:rsidR="00A53B5F" w:rsidRPr="000B615F" w:rsidRDefault="00A53B5F" w:rsidP="000B615F">
      <w:pPr>
        <w:pStyle w:val="NoteLevel11"/>
        <w:numPr>
          <w:numberingChange w:id="832" w:author="Peter Huson" w:date="2014-03-14T16:15:00Z" w:original=""/>
        </w:numPr>
        <w:rPr>
          <w:b/>
        </w:rPr>
      </w:pPr>
    </w:p>
    <w:p w14:paraId="06DE135B" w14:textId="77777777" w:rsidR="00A53B5F" w:rsidRPr="000B615F" w:rsidRDefault="00A53B5F" w:rsidP="000B615F">
      <w:pPr>
        <w:pStyle w:val="NoteLevel11"/>
        <w:numPr>
          <w:numberingChange w:id="833" w:author="Peter Huson" w:date="2014-03-14T16:15:00Z" w:original=""/>
        </w:numPr>
        <w:rPr>
          <w:b/>
        </w:rPr>
      </w:pPr>
      <w:r w:rsidRPr="000B615F">
        <w:rPr>
          <w:b/>
          <w:bCs/>
        </w:rPr>
        <w:t>FOR ALL MEDIA &amp; PRESS RELATED INQUIRIES, PLEASE CONTACT:</w:t>
      </w:r>
      <w:r w:rsidRPr="000B615F">
        <w:rPr>
          <w:b/>
        </w:rPr>
        <w:t xml:space="preserve"> </w:t>
      </w:r>
      <w:r w:rsidRPr="000B615F">
        <w:rPr>
          <w:b/>
        </w:rPr>
        <w:fldChar w:fldCharType="begin"/>
      </w:r>
      <w:r w:rsidRPr="000B615F">
        <w:rPr>
          <w:b/>
        </w:rPr>
        <w:instrText xml:space="preserve"> HYPERLINK "mailto:yhendrix@sonic.net" \t "_blank" </w:instrText>
      </w:r>
      <w:r w:rsidRPr="000B615F">
        <w:rPr>
          <w:b/>
        </w:rPr>
        <w:fldChar w:fldCharType="separate"/>
      </w:r>
      <w:r w:rsidRPr="000B615F">
        <w:rPr>
          <w:rStyle w:val="Hyperlink"/>
          <w:b/>
        </w:rPr>
        <w:t>yhendrix@sonic.net</w:t>
      </w:r>
      <w:r w:rsidRPr="000B615F">
        <w:rPr>
          <w:b/>
        </w:rPr>
        <w:fldChar w:fldCharType="end"/>
      </w:r>
    </w:p>
    <w:p w14:paraId="10992EC7" w14:textId="77777777" w:rsidR="00A53B5F" w:rsidRPr="000B615F" w:rsidRDefault="00A53B5F" w:rsidP="000B615F">
      <w:pPr>
        <w:pStyle w:val="NoteLevel11"/>
        <w:numPr>
          <w:numberingChange w:id="834" w:author="Peter Huson" w:date="2014-03-14T16:15:00Z" w:original=""/>
        </w:numPr>
        <w:rPr>
          <w:b/>
        </w:rPr>
      </w:pPr>
    </w:p>
    <w:p w14:paraId="5FA43BEB" w14:textId="77777777" w:rsidR="00A53B5F" w:rsidRDefault="00A53B5F" w:rsidP="000B615F">
      <w:pPr>
        <w:pStyle w:val="NoteLevel11"/>
        <w:numPr>
          <w:numberingChange w:id="835" w:author="Peter Huson" w:date="2014-03-14T16:15:00Z" w:original=""/>
        </w:numPr>
        <w:rPr>
          <w:b/>
        </w:rPr>
      </w:pPr>
      <w:r w:rsidRPr="000B615F">
        <w:rPr>
          <w:b/>
        </w:rPr>
        <w:t xml:space="preserve">Want to blog about us? Or simply share the NNMF flyer with your friends? Click here! </w:t>
      </w:r>
      <w:r>
        <w:rPr>
          <w:b/>
        </w:rPr>
        <w:t>(</w:t>
      </w:r>
      <w:proofErr w:type="gramStart"/>
      <w:r>
        <w:rPr>
          <w:b/>
        </w:rPr>
        <w:t>link</w:t>
      </w:r>
      <w:proofErr w:type="gramEnd"/>
      <w:r>
        <w:rPr>
          <w:b/>
        </w:rPr>
        <w:t xml:space="preserve"> to our box assets)</w:t>
      </w:r>
      <w:r w:rsidRPr="000B615F">
        <w:rPr>
          <w:b/>
        </w:rPr>
        <w:br/>
      </w:r>
    </w:p>
    <w:p w14:paraId="3A9B85FB" w14:textId="77777777" w:rsidR="00A53B5F" w:rsidRDefault="00A53B5F" w:rsidP="00DC31C7">
      <w:pPr>
        <w:pStyle w:val="NoteLevel11"/>
        <w:numPr>
          <w:numberingChange w:id="836" w:author="Peter Huson" w:date="2014-03-14T16:15:00Z" w:original=""/>
        </w:numPr>
        <w:rPr>
          <w:b/>
        </w:rPr>
      </w:pPr>
    </w:p>
    <w:p w14:paraId="7B6FBF54" w14:textId="77777777" w:rsidR="00A53B5F" w:rsidRPr="009710BF" w:rsidRDefault="00A53B5F" w:rsidP="00DC31C7">
      <w:pPr>
        <w:pStyle w:val="NoteLevel11"/>
        <w:numPr>
          <w:numberingChange w:id="837" w:author="Peter Huson" w:date="2014-03-14T16:15:00Z" w:original=""/>
        </w:numPr>
        <w:rPr>
          <w:b/>
        </w:rPr>
      </w:pPr>
      <w:r w:rsidRPr="009710BF">
        <w:rPr>
          <w:b/>
        </w:rPr>
        <w:t xml:space="preserve">Flyers / Online Assets </w:t>
      </w:r>
    </w:p>
    <w:p w14:paraId="090BEEDB" w14:textId="77777777" w:rsidR="00A53B5F" w:rsidRDefault="00A53B5F" w:rsidP="00A402D3">
      <w:pPr>
        <w:pStyle w:val="NoteLevel21"/>
        <w:numPr>
          <w:numberingChange w:id="838" w:author="Peter Huson" w:date="2014-03-14T16:15:00Z" w:original=""/>
        </w:numPr>
      </w:pPr>
      <w:r>
        <w:t xml:space="preserve">Flyers like Sashquash has or these from HSMF: </w:t>
      </w:r>
      <w:hyperlink r:id="rId27" w:history="1">
        <w:r w:rsidRPr="00916D2F">
          <w:rPr>
            <w:rStyle w:val="Hyperlink"/>
          </w:rPr>
          <w:t>http://www.highsierramusic.com/community/link-to-us/</w:t>
        </w:r>
      </w:hyperlink>
    </w:p>
    <w:p w14:paraId="29D70C6B" w14:textId="77777777" w:rsidR="00A53B5F" w:rsidRPr="00B94275" w:rsidRDefault="00A53B5F" w:rsidP="00B94275">
      <w:pPr>
        <w:pStyle w:val="NoteLevel11"/>
        <w:numPr>
          <w:numberingChange w:id="839" w:author="Peter Huson" w:date="2014-03-14T16:15:00Z" w:original=""/>
        </w:numPr>
      </w:pPr>
    </w:p>
    <w:p w14:paraId="3A043BF0" w14:textId="77777777" w:rsidR="00A53B5F" w:rsidRDefault="00A53B5F" w:rsidP="0019591B">
      <w:pPr>
        <w:pStyle w:val="NoteLevel11"/>
        <w:numPr>
          <w:numberingChange w:id="840" w:author="Peter Huson" w:date="2014-03-14T16:15:00Z" w:original=""/>
        </w:numPr>
      </w:pPr>
      <w:r w:rsidRPr="0019591B">
        <w:rPr>
          <w:b/>
          <w:bCs/>
          <w:i/>
          <w:iCs/>
          <w:u w:val="single"/>
        </w:rPr>
        <w:br/>
      </w:r>
      <w:r w:rsidRPr="0019591B">
        <w:rPr>
          <w:bCs/>
          <w:i/>
          <w:iCs/>
          <w:u w:val="single"/>
        </w:rPr>
        <w:t>- Kind words from Publications we love -</w:t>
      </w:r>
      <w:r w:rsidRPr="0019591B">
        <w:rPr>
          <w:bCs/>
          <w:i/>
          <w:iCs/>
          <w:u w:val="single"/>
        </w:rPr>
        <w:br/>
      </w:r>
      <w:r w:rsidRPr="0019591B">
        <w:rPr>
          <w:i/>
          <w:iCs/>
        </w:rPr>
        <w:br/>
        <w:t>“</w:t>
      </w:r>
      <w:r w:rsidRPr="0019591B">
        <w:rPr>
          <w:bCs/>
          <w:i/>
          <w:iCs/>
        </w:rPr>
        <w:t>Northern Nights Music Festival</w:t>
      </w:r>
      <w:r w:rsidRPr="0019591B">
        <w:rPr>
          <w:i/>
          <w:iCs/>
        </w:rPr>
        <w:t>. Brand new this year, an organic dance music festival on the Eel River curated by Bay Area-based BLAP Productions and Humboldt’s own World Famous Productions. It kicks off with a Friday funk and bass-a-thon, followed by an organic riverside discotheque Saturday, concluding with a sexy Sunday tropical dance party”</w:t>
      </w:r>
      <w:r w:rsidRPr="0019591B">
        <w:t xml:space="preserve"> – </w:t>
      </w:r>
      <w:r w:rsidRPr="0019591B">
        <w:fldChar w:fldCharType="begin"/>
      </w:r>
      <w:r w:rsidRPr="0019591B">
        <w:instrText xml:space="preserve"> HYPERLINK "http://www.northcoastjournal.com/humboldt/summer-festival-guide-2013/Content?oid=2247896" \t "_blank" </w:instrText>
      </w:r>
      <w:r w:rsidRPr="0019591B">
        <w:fldChar w:fldCharType="separate"/>
      </w:r>
      <w:r w:rsidRPr="0019591B">
        <w:rPr>
          <w:rStyle w:val="Hyperlink"/>
          <w:bCs/>
          <w:i/>
          <w:iCs/>
        </w:rPr>
        <w:t>North Coast Journal</w:t>
      </w:r>
      <w:r w:rsidRPr="0019591B">
        <w:fldChar w:fldCharType="end"/>
      </w:r>
    </w:p>
    <w:p w14:paraId="4F7C4293" w14:textId="77777777" w:rsidR="00A53B5F" w:rsidRPr="0019591B" w:rsidRDefault="00A53B5F" w:rsidP="0019591B">
      <w:pPr>
        <w:pStyle w:val="NoteLevel11"/>
        <w:numPr>
          <w:numberingChange w:id="841" w:author="Peter Huson" w:date="2014-03-14T16:15:00Z" w:original=""/>
        </w:numPr>
      </w:pPr>
    </w:p>
    <w:p w14:paraId="6D12D9D1" w14:textId="77777777" w:rsidR="00A53B5F" w:rsidRDefault="00A53B5F" w:rsidP="0019591B">
      <w:pPr>
        <w:pStyle w:val="NoteLevel11"/>
        <w:numPr>
          <w:numberingChange w:id="842" w:author="Peter Huson" w:date="2014-03-14T16:15:00Z" w:original=""/>
        </w:numPr>
      </w:pPr>
      <w:r w:rsidRPr="0019591B">
        <w:rPr>
          <w:i/>
          <w:iCs/>
        </w:rPr>
        <w:t xml:space="preserve">“When NNMF hit my radar it had a ping that vibrated through the house. This may be my favorite venue on the entire planet with a climate that calls for fun in the river </w:t>
      </w:r>
      <w:proofErr w:type="gramStart"/>
      <w:r w:rsidRPr="0019591B">
        <w:rPr>
          <w:i/>
          <w:iCs/>
        </w:rPr>
        <w:t>all day</w:t>
      </w:r>
      <w:proofErr w:type="gramEnd"/>
      <w:r w:rsidRPr="0019591B">
        <w:rPr>
          <w:i/>
          <w:iCs/>
        </w:rPr>
        <w:t xml:space="preserve"> and dancing all night. Located only 3.5 hours north of San Francisco, Cook’s Valley has a landscape that can only be defined by fairies and gnomes as one of the most magical places on earth, this show is poised to take the cake.” - </w:t>
      </w:r>
      <w:r w:rsidRPr="0019591B">
        <w:rPr>
          <w:i/>
          <w:iCs/>
        </w:rPr>
        <w:fldChar w:fldCharType="begin"/>
      </w:r>
      <w:r w:rsidRPr="0019591B">
        <w:rPr>
          <w:i/>
          <w:iCs/>
        </w:rPr>
        <w:instrText xml:space="preserve"> HYPERLINK "http://musicyouneed.net/2013/05/30/event-spotlight-northern-nights-music-festival-july-19th-21st/" \t "_blank" </w:instrText>
      </w:r>
      <w:r w:rsidRPr="0019591B">
        <w:rPr>
          <w:i/>
          <w:iCs/>
        </w:rPr>
        <w:fldChar w:fldCharType="separate"/>
      </w:r>
      <w:r w:rsidRPr="0019591B">
        <w:rPr>
          <w:rStyle w:val="Hyperlink"/>
          <w:bCs/>
          <w:i/>
          <w:iCs/>
        </w:rPr>
        <w:t>Music You Need</w:t>
      </w:r>
      <w:r w:rsidRPr="0019591B">
        <w:rPr>
          <w:i/>
          <w:iCs/>
        </w:rPr>
        <w:fldChar w:fldCharType="end"/>
      </w:r>
    </w:p>
    <w:p w14:paraId="073B0DA8" w14:textId="77777777" w:rsidR="00A53B5F" w:rsidRPr="0019591B" w:rsidRDefault="00A53B5F" w:rsidP="0019591B">
      <w:pPr>
        <w:pStyle w:val="NoteLevel11"/>
        <w:numPr>
          <w:numberingChange w:id="843" w:author="Peter Huson" w:date="2014-03-14T16:15:00Z" w:original=""/>
        </w:numPr>
      </w:pPr>
    </w:p>
    <w:p w14:paraId="7F879AB4" w14:textId="77777777" w:rsidR="00A53B5F" w:rsidRDefault="00A53B5F" w:rsidP="0019591B">
      <w:pPr>
        <w:pStyle w:val="NoteLevel11"/>
        <w:numPr>
          <w:numberingChange w:id="844" w:author="Peter Huson" w:date="2014-03-14T16:15:00Z" w:original=""/>
        </w:numPr>
      </w:pPr>
      <w:r w:rsidRPr="0019591B">
        <w:rPr>
          <w:i/>
          <w:iCs/>
        </w:rPr>
        <w:t xml:space="preserve">“Known for their sophisticated and innovative events, </w:t>
      </w:r>
      <w:r w:rsidRPr="0019591B">
        <w:rPr>
          <w:bCs/>
          <w:i/>
          <w:iCs/>
        </w:rPr>
        <w:t>BLAP</w:t>
      </w:r>
      <w:r w:rsidRPr="0019591B">
        <w:rPr>
          <w:i/>
          <w:iCs/>
        </w:rPr>
        <w:t xml:space="preserve"> is breaking ground yet again with this three-day music festival on the Eel River. As to be expected the line-up is packed with heavy-hitting, dance-worthy artists leading today’s EDM.” – </w:t>
      </w:r>
      <w:r w:rsidRPr="0019591B">
        <w:rPr>
          <w:i/>
          <w:iCs/>
        </w:rPr>
        <w:fldChar w:fldCharType="begin"/>
      </w:r>
      <w:r w:rsidRPr="0019591B">
        <w:rPr>
          <w:i/>
          <w:iCs/>
        </w:rPr>
        <w:instrText xml:space="preserve"> HYPERLINK "http://thedjlist.com/news/2013/05/northern_nights_music_festival_announces_line/" \t "_blank" </w:instrText>
      </w:r>
      <w:r w:rsidRPr="0019591B">
        <w:rPr>
          <w:i/>
          <w:iCs/>
        </w:rPr>
        <w:fldChar w:fldCharType="separate"/>
      </w:r>
      <w:r w:rsidRPr="0019591B">
        <w:rPr>
          <w:rStyle w:val="Hyperlink"/>
          <w:bCs/>
          <w:i/>
          <w:iCs/>
        </w:rPr>
        <w:t>The DJ List</w:t>
      </w:r>
      <w:r w:rsidRPr="0019591B">
        <w:rPr>
          <w:i/>
          <w:iCs/>
        </w:rPr>
        <w:fldChar w:fldCharType="end"/>
      </w:r>
    </w:p>
    <w:p w14:paraId="1046DFD5" w14:textId="77777777" w:rsidR="00A53B5F" w:rsidRPr="0019591B" w:rsidRDefault="00A53B5F" w:rsidP="0019591B">
      <w:pPr>
        <w:pStyle w:val="NoteLevel11"/>
        <w:numPr>
          <w:numberingChange w:id="845" w:author="Peter Huson" w:date="2014-03-14T16:15:00Z" w:original=""/>
        </w:numPr>
      </w:pPr>
    </w:p>
    <w:p w14:paraId="0A05AC59" w14:textId="77777777" w:rsidR="00A53B5F" w:rsidRDefault="00A53B5F" w:rsidP="0019591B">
      <w:pPr>
        <w:pStyle w:val="NoteLevel11"/>
        <w:numPr>
          <w:numberingChange w:id="846" w:author="Peter Huson" w:date="2014-03-14T16:15:00Z" w:original=""/>
        </w:numPr>
      </w:pPr>
      <w:r w:rsidRPr="0019591B">
        <w:rPr>
          <w:i/>
          <w:iCs/>
        </w:rPr>
        <w:t>“This festival has a tone of intimate authenticity, complete with a well-rounded lineup featuring Kastle, Deejay Theory, Gladkill, Andreilien and more….</w:t>
      </w:r>
      <w:r w:rsidRPr="0019591B">
        <w:t xml:space="preserve"> </w:t>
      </w:r>
      <w:r w:rsidRPr="0019591B">
        <w:rPr>
          <w:i/>
          <w:iCs/>
        </w:rPr>
        <w:t xml:space="preserve">along the bejeweled Eel River, a dream spot for summer swimming.” – </w:t>
      </w:r>
      <w:r w:rsidRPr="0019591B">
        <w:rPr>
          <w:i/>
          <w:iCs/>
        </w:rPr>
        <w:fldChar w:fldCharType="begin"/>
      </w:r>
      <w:r w:rsidRPr="0019591B">
        <w:rPr>
          <w:i/>
          <w:iCs/>
        </w:rPr>
        <w:instrText xml:space="preserve"> HYPERLINK "http://www.thegypsydiaries.com/post/53281533039/dont-miss-northern-nights-2013" \t "_blank" </w:instrText>
      </w:r>
      <w:r w:rsidRPr="0019591B">
        <w:rPr>
          <w:i/>
          <w:iCs/>
        </w:rPr>
        <w:fldChar w:fldCharType="separate"/>
      </w:r>
      <w:r w:rsidRPr="0019591B">
        <w:rPr>
          <w:rStyle w:val="Hyperlink"/>
          <w:bCs/>
          <w:i/>
          <w:iCs/>
        </w:rPr>
        <w:t>The Gypsy Diaries </w:t>
      </w:r>
      <w:r w:rsidRPr="0019591B">
        <w:rPr>
          <w:i/>
          <w:iCs/>
        </w:rPr>
        <w:fldChar w:fldCharType="end"/>
      </w:r>
    </w:p>
    <w:p w14:paraId="16B18E21" w14:textId="77777777" w:rsidR="00A53B5F" w:rsidRDefault="00A53B5F" w:rsidP="0019591B">
      <w:pPr>
        <w:pStyle w:val="NoteLevel11"/>
        <w:numPr>
          <w:numberingChange w:id="847" w:author="Peter Huson" w:date="2014-03-14T16:15:00Z" w:original=""/>
        </w:numPr>
      </w:pPr>
    </w:p>
    <w:p w14:paraId="34A63984" w14:textId="77777777" w:rsidR="00A53B5F" w:rsidRPr="0019591B" w:rsidRDefault="00A53B5F" w:rsidP="0019591B">
      <w:pPr>
        <w:pStyle w:val="NoteLevel11"/>
        <w:numPr>
          <w:numberingChange w:id="848" w:author="Peter Huson" w:date="2014-03-14T16:15:00Z" w:original=""/>
        </w:numPr>
      </w:pPr>
    </w:p>
    <w:p w14:paraId="67F95943" w14:textId="77777777" w:rsidR="00A53B5F" w:rsidRPr="0019591B" w:rsidRDefault="00A53B5F" w:rsidP="0019591B">
      <w:pPr>
        <w:pStyle w:val="NoteLevel21"/>
        <w:numPr>
          <w:numberingChange w:id="849" w:author="Peter Huson" w:date="2014-03-14T16:15:00Z" w:original=""/>
        </w:numPr>
        <w:rPr>
          <w:b/>
        </w:rPr>
      </w:pPr>
      <w:r w:rsidRPr="0019591B">
        <w:rPr>
          <w:b/>
        </w:rPr>
        <w:t>2013 PRESS RECAP</w:t>
      </w:r>
    </w:p>
    <w:p w14:paraId="63E25726" w14:textId="77777777" w:rsidR="00A53B5F" w:rsidRPr="0019591B" w:rsidRDefault="00A53B5F" w:rsidP="0019591B">
      <w:pPr>
        <w:pStyle w:val="NoteLevel31"/>
        <w:numPr>
          <w:numberingChange w:id="850" w:author="Peter Huson" w:date="2014-03-14T16:15:00Z" w:original="o"/>
        </w:numPr>
      </w:pPr>
      <w:r w:rsidRPr="0019591B">
        <w:fldChar w:fldCharType="begin"/>
      </w:r>
      <w:r w:rsidRPr="0019591B">
        <w:instrText xml:space="preserve"> HYPERLINK "http://synthesisweekly.com/summer-festival-guide/" \t "_blank" </w:instrText>
      </w:r>
      <w:r w:rsidRPr="0019591B">
        <w:fldChar w:fldCharType="separate"/>
      </w:r>
      <w:r w:rsidRPr="0019591B">
        <w:rPr>
          <w:rStyle w:val="Hyperlink"/>
        </w:rPr>
        <w:t>http://synthesisweekly.com/summer-festival-guide/</w:t>
      </w:r>
      <w:r w:rsidRPr="0019591B">
        <w:fldChar w:fldCharType="end"/>
      </w:r>
      <w:r w:rsidRPr="0019591B">
        <w:br/>
      </w:r>
      <w:r w:rsidRPr="0019591B">
        <w:fldChar w:fldCharType="begin"/>
      </w:r>
      <w:r w:rsidRPr="0019591B">
        <w:instrText xml:space="preserve"> HYPERLINK "http://events.kron4.com/Northern_Nights_Music_Festival/279060427.html" \t "_blank" </w:instrText>
      </w:r>
      <w:r w:rsidRPr="0019591B">
        <w:fldChar w:fldCharType="separate"/>
      </w:r>
      <w:r w:rsidRPr="0019591B">
        <w:rPr>
          <w:rStyle w:val="Hyperlink"/>
        </w:rPr>
        <w:t>http://events.kron4.com/Northern_Nights_Music_Festival/279060427.html</w:t>
      </w:r>
      <w:r w:rsidRPr="0019591B">
        <w:fldChar w:fldCharType="end"/>
      </w:r>
      <w:r w:rsidRPr="0019591B">
        <w:br/>
      </w:r>
      <w:r w:rsidRPr="0019591B">
        <w:fldChar w:fldCharType="begin"/>
      </w:r>
      <w:r w:rsidRPr="0019591B">
        <w:instrText xml:space="preserve"> HYPERLINK "http://www.sfstation.com/2013/06/06/northern-nights-music-festival-humboldt-lineup/" \t "_blank" </w:instrText>
      </w:r>
      <w:r w:rsidRPr="0019591B">
        <w:fldChar w:fldCharType="separate"/>
      </w:r>
      <w:r w:rsidRPr="0019591B">
        <w:rPr>
          <w:rStyle w:val="Hyperlink"/>
        </w:rPr>
        <w:t>http://www.sfstation.com/2013/06/06/northern-nights-music-festival-humboldt-lineup/</w:t>
      </w:r>
      <w:r w:rsidRPr="0019591B">
        <w:fldChar w:fldCharType="end"/>
      </w:r>
      <w:r w:rsidRPr="0019591B">
        <w:br/>
      </w:r>
      <w:r w:rsidRPr="0019591B">
        <w:fldChar w:fldCharType="begin"/>
      </w:r>
      <w:r w:rsidRPr="0019591B">
        <w:instrText xml:space="preserve"> HYPERLINK "http://www.bionicbeatlab.org/" \t "_blank" </w:instrText>
      </w:r>
      <w:r w:rsidRPr="0019591B">
        <w:fldChar w:fldCharType="separate"/>
      </w:r>
      <w:r w:rsidRPr="0019591B">
        <w:rPr>
          <w:rStyle w:val="Hyperlink"/>
        </w:rPr>
        <w:t>http://www.bionicbeatlab.org/</w:t>
      </w:r>
      <w:r w:rsidRPr="0019591B">
        <w:fldChar w:fldCharType="end"/>
      </w:r>
      <w:r w:rsidRPr="0019591B">
        <w:br/>
        <w:t>San Francisco based online publication called The DJ List</w:t>
      </w:r>
      <w:r w:rsidRPr="0019591B">
        <w:br/>
      </w:r>
      <w:r w:rsidRPr="0019591B">
        <w:fldChar w:fldCharType="begin"/>
      </w:r>
      <w:r w:rsidRPr="0019591B">
        <w:instrText xml:space="preserve"> HYPERLINK "http://www.gadling.com/2013/07/06/northern-nights-music-fest-to-go-on-in-spite-of-itself/" \t "_blank" </w:instrText>
      </w:r>
      <w:r w:rsidRPr="0019591B">
        <w:fldChar w:fldCharType="separate"/>
      </w:r>
      <w:r w:rsidRPr="0019591B">
        <w:rPr>
          <w:rStyle w:val="Hyperlink"/>
        </w:rPr>
        <w:t>http://www.gadling.com/2013/07/06/northern-nights-music-fest-to-go-on-in-spite-of-itself/</w:t>
      </w:r>
      <w:r w:rsidRPr="0019591B">
        <w:fldChar w:fldCharType="end"/>
      </w:r>
      <w:r w:rsidRPr="0019591B">
        <w:br/>
      </w:r>
      <w:r w:rsidRPr="0019591B">
        <w:fldChar w:fldCharType="begin"/>
      </w:r>
      <w:r w:rsidRPr="0019591B">
        <w:instrText xml:space="preserve"> HYPERLINK "http://www.damnthatsepic.com/event/northern-nights-music-festival-2013/" \t "_blank" </w:instrText>
      </w:r>
      <w:r w:rsidRPr="0019591B">
        <w:fldChar w:fldCharType="separate"/>
      </w:r>
      <w:r w:rsidRPr="0019591B">
        <w:rPr>
          <w:rStyle w:val="Hyperlink"/>
        </w:rPr>
        <w:t>http://www.damnthatsepic.com/event/northern-nights-music-festival-2013/</w:t>
      </w:r>
      <w:r w:rsidRPr="0019591B">
        <w:fldChar w:fldCharType="end"/>
      </w:r>
      <w:r w:rsidRPr="0019591B">
        <w:br/>
      </w:r>
      <w:r w:rsidRPr="0019591B">
        <w:fldChar w:fldCharType="begin"/>
      </w:r>
      <w:r w:rsidRPr="0019591B">
        <w:instrText xml:space="preserve"> HYPERLINK "http://worldfamousparty.com/northern-nights-music-festival/" \t "_blank" </w:instrText>
      </w:r>
      <w:r w:rsidRPr="0019591B">
        <w:fldChar w:fldCharType="separate"/>
      </w:r>
      <w:r w:rsidRPr="0019591B">
        <w:rPr>
          <w:rStyle w:val="Hyperlink"/>
        </w:rPr>
        <w:t>http://worldfamousparty.com/northern-nights-music-festival/</w:t>
      </w:r>
      <w:r w:rsidRPr="0019591B">
        <w:fldChar w:fldCharType="end"/>
      </w:r>
      <w:r w:rsidRPr="0019591B">
        <w:br/>
      </w:r>
      <w:r w:rsidRPr="0019591B">
        <w:fldChar w:fldCharType="begin"/>
      </w:r>
      <w:r w:rsidRPr="0019591B">
        <w:instrText xml:space="preserve"> HYPERLINK "http://runthetrap.com/2013/06/26/http-exclusive-mix-for-northern-nights/" \t "_blank" </w:instrText>
      </w:r>
      <w:r w:rsidRPr="0019591B">
        <w:fldChar w:fldCharType="separate"/>
      </w:r>
      <w:r w:rsidRPr="0019591B">
        <w:rPr>
          <w:rStyle w:val="Hyperlink"/>
        </w:rPr>
        <w:t>http://runthetrap.com/2013/06/26/http-exclusive-mix-for-northern-nights/</w:t>
      </w:r>
      <w:r w:rsidRPr="0019591B">
        <w:fldChar w:fldCharType="end"/>
      </w:r>
      <w:r w:rsidRPr="0019591B">
        <w:br/>
      </w:r>
      <w:r w:rsidRPr="0019591B">
        <w:fldChar w:fldCharType="begin"/>
      </w:r>
      <w:r w:rsidRPr="0019591B">
        <w:instrText xml:space="preserve"> HYPERLINK "http://ilovethisbeat.blogspot.com/2013/04/northern-nights-music-festival.html" \t "_blank" </w:instrText>
      </w:r>
      <w:r w:rsidRPr="0019591B">
        <w:fldChar w:fldCharType="separate"/>
      </w:r>
      <w:r w:rsidRPr="0019591B">
        <w:rPr>
          <w:rStyle w:val="Hyperlink"/>
        </w:rPr>
        <w:t>http://ilovethisbeat.blogspot.com/2013/04/northern-nights-music-festival.html</w:t>
      </w:r>
      <w:r w:rsidRPr="0019591B">
        <w:fldChar w:fldCharType="end"/>
      </w:r>
      <w:r w:rsidRPr="0019591B">
        <w:br/>
      </w:r>
      <w:r w:rsidRPr="0019591B">
        <w:fldChar w:fldCharType="begin"/>
      </w:r>
      <w:r w:rsidRPr="0019591B">
        <w:instrText xml:space="preserve"> HYPERLINK "http://www.silentfrisco.com/event/295495-silent-frisco-northern-cooks-valley/" \t "_blank" </w:instrText>
      </w:r>
      <w:r w:rsidRPr="0019591B">
        <w:fldChar w:fldCharType="separate"/>
      </w:r>
      <w:r w:rsidRPr="0019591B">
        <w:rPr>
          <w:rStyle w:val="Hyperlink"/>
        </w:rPr>
        <w:t>http://www.silentfrisco.com/event/295495-silent-frisco-northern-cooks-valley/</w:t>
      </w:r>
      <w:r w:rsidRPr="0019591B">
        <w:fldChar w:fldCharType="end"/>
      </w:r>
      <w:r w:rsidRPr="0019591B">
        <w:br/>
      </w:r>
      <w:r w:rsidRPr="0019591B">
        <w:fldChar w:fldCharType="begin"/>
      </w:r>
      <w:r w:rsidRPr="0019591B">
        <w:instrText xml:space="preserve"> HYPERLINK "http://www.sunsetpromotions.com/event/295495-silent-frisco-northern-cooks-valley/" \t "_blank" </w:instrText>
      </w:r>
      <w:r w:rsidRPr="0019591B">
        <w:fldChar w:fldCharType="separate"/>
      </w:r>
      <w:r w:rsidRPr="0019591B">
        <w:rPr>
          <w:rStyle w:val="Hyperlink"/>
        </w:rPr>
        <w:t>http://www.sunsetpromotions.com/event/295495-silent-frisco-northern-cooks-valley/</w:t>
      </w:r>
      <w:r w:rsidRPr="0019591B">
        <w:fldChar w:fldCharType="end"/>
      </w:r>
      <w:r w:rsidRPr="0019591B">
        <w:br/>
      </w:r>
      <w:r w:rsidRPr="0019591B">
        <w:fldChar w:fldCharType="begin"/>
      </w:r>
      <w:r w:rsidRPr="0019591B">
        <w:instrText xml:space="preserve"> HYPERLINK "http://alistcalendar.com/2013/06/northern-nights-music-festival/" \t "_blank" </w:instrText>
      </w:r>
      <w:r w:rsidRPr="0019591B">
        <w:fldChar w:fldCharType="separate"/>
      </w:r>
      <w:r w:rsidRPr="0019591B">
        <w:rPr>
          <w:rStyle w:val="Hyperlink"/>
        </w:rPr>
        <w:t>http://alistcalendar.com/2013/06/northern-nights-music-festival/</w:t>
      </w:r>
      <w:r w:rsidRPr="0019591B">
        <w:fldChar w:fldCharType="end"/>
      </w:r>
      <w:r w:rsidRPr="0019591B">
        <w:br/>
      </w:r>
      <w:r w:rsidRPr="0019591B">
        <w:fldChar w:fldCharType="begin"/>
      </w:r>
      <w:r w:rsidRPr="0019591B">
        <w:instrText xml:space="preserve"> HYPERLINK "http://www.pressureanya.com/event/northern-night-music-festival/" \t "_blank" </w:instrText>
      </w:r>
      <w:r w:rsidRPr="0019591B">
        <w:fldChar w:fldCharType="separate"/>
      </w:r>
      <w:r w:rsidRPr="0019591B">
        <w:rPr>
          <w:rStyle w:val="Hyperlink"/>
        </w:rPr>
        <w:t>http://www.pressureanya.com/event/northern-night-music-festival/</w:t>
      </w:r>
      <w:r w:rsidRPr="0019591B">
        <w:fldChar w:fldCharType="end"/>
      </w:r>
      <w:r w:rsidRPr="0019591B">
        <w:br/>
      </w:r>
      <w:r w:rsidRPr="0019591B">
        <w:fldChar w:fldCharType="begin"/>
      </w:r>
      <w:r w:rsidRPr="0019591B">
        <w:instrText xml:space="preserve"> HYPERLINK "http://musicyouneed.net/2013/05/30/event-spotlight-northern-nights-music-festival-july-19th-21st/" \t "_blank" </w:instrText>
      </w:r>
      <w:r w:rsidRPr="0019591B">
        <w:fldChar w:fldCharType="separate"/>
      </w:r>
      <w:r w:rsidRPr="0019591B">
        <w:rPr>
          <w:rStyle w:val="Hyperlink"/>
        </w:rPr>
        <w:t>http://musicyouneed.net/2013/05/30/event-spotlight-northern-nights-music-festival-july-19th-21st/</w:t>
      </w:r>
      <w:r w:rsidRPr="0019591B">
        <w:fldChar w:fldCharType="end"/>
      </w:r>
      <w:r w:rsidRPr="0019591B">
        <w:br/>
      </w:r>
      <w:r w:rsidRPr="0019591B">
        <w:fldChar w:fldCharType="begin"/>
      </w:r>
      <w:r w:rsidRPr="0019591B">
        <w:instrText xml:space="preserve"> HYPERLINK "http://calendar.humboldtbeacon.com/mendocino_ca/events/show/332394403-northern-nights-music-festival" \t "_blank" </w:instrText>
      </w:r>
      <w:r w:rsidRPr="0019591B">
        <w:fldChar w:fldCharType="separate"/>
      </w:r>
      <w:r w:rsidRPr="0019591B">
        <w:rPr>
          <w:rStyle w:val="Hyperlink"/>
        </w:rPr>
        <w:t>http://calendar.humboldtbeacon.com/mendocino_ca/events/show/332394403-northern-nights-music-festival</w:t>
      </w:r>
      <w:r w:rsidRPr="0019591B">
        <w:fldChar w:fldCharType="end"/>
      </w:r>
      <w:r w:rsidRPr="0019591B">
        <w:br/>
      </w:r>
      <w:r w:rsidRPr="0019591B">
        <w:fldChar w:fldCharType="begin"/>
      </w:r>
      <w:r w:rsidRPr="0019591B">
        <w:instrText xml:space="preserve"> HYPERLINK "http://blog.lessthan3.com/2013/06/northern-nights-music-festival/" \t "_blank" </w:instrText>
      </w:r>
      <w:r w:rsidRPr="0019591B">
        <w:fldChar w:fldCharType="separate"/>
      </w:r>
      <w:r w:rsidRPr="0019591B">
        <w:rPr>
          <w:rStyle w:val="Hyperlink"/>
        </w:rPr>
        <w:t>http://blog.lessthan3.com/2013/06/northern-nights-music-festival/</w:t>
      </w:r>
      <w:r w:rsidRPr="0019591B">
        <w:fldChar w:fldCharType="end"/>
      </w:r>
      <w:r w:rsidRPr="0019591B">
        <w:br/>
      </w:r>
      <w:r w:rsidRPr="0019591B">
        <w:fldChar w:fldCharType="begin"/>
      </w:r>
      <w:r w:rsidRPr="0019591B">
        <w:instrText xml:space="preserve"> HYPERLINK "http://beta.flavorpill.com/events/northern-nights-music-festival" \t "_blank" </w:instrText>
      </w:r>
      <w:r w:rsidRPr="0019591B">
        <w:fldChar w:fldCharType="separate"/>
      </w:r>
      <w:r w:rsidRPr="0019591B">
        <w:rPr>
          <w:rStyle w:val="Hyperlink"/>
        </w:rPr>
        <w:t>http://beta.flavorpill.com/events/northern-nights-music-festival</w:t>
      </w:r>
      <w:r w:rsidRPr="0019591B">
        <w:fldChar w:fldCharType="end"/>
      </w:r>
      <w:r w:rsidRPr="0019591B">
        <w:br/>
      </w:r>
      <w:r w:rsidRPr="0019591B">
        <w:fldChar w:fldCharType="begin"/>
      </w:r>
      <w:r w:rsidRPr="0019591B">
        <w:instrText xml:space="preserve"> HYPERLINK "http://www.ineffablemusic.com/losrakas/site.php?id=/blog/northern-nights-music-festival-w--los-rakas" \t "_blank" </w:instrText>
      </w:r>
      <w:r w:rsidRPr="0019591B">
        <w:fldChar w:fldCharType="separate"/>
      </w:r>
      <w:r w:rsidRPr="0019591B">
        <w:rPr>
          <w:rStyle w:val="Hyperlink"/>
        </w:rPr>
        <w:t>http://www.ineffablemusic.com/losrakas/site.php?id=/blog/northern-nights-music-festival-w--los-rakas</w:t>
      </w:r>
      <w:r w:rsidRPr="0019591B">
        <w:fldChar w:fldCharType="end"/>
      </w:r>
      <w:r w:rsidRPr="0019591B">
        <w:br/>
      </w:r>
      <w:r w:rsidRPr="0019591B">
        <w:fldChar w:fldCharType="begin"/>
      </w:r>
      <w:r w:rsidRPr="0019591B">
        <w:instrText xml:space="preserve"> HYPERLINK "http://www.cmykcity.com/deals/1698/northern-nights-music-festival" \t "_blank" </w:instrText>
      </w:r>
      <w:r w:rsidRPr="0019591B">
        <w:fldChar w:fldCharType="separate"/>
      </w:r>
      <w:r w:rsidRPr="0019591B">
        <w:rPr>
          <w:rStyle w:val="Hyperlink"/>
        </w:rPr>
        <w:t>http://www.cmykcity.com/deals/1698/northern-nights-music-festival</w:t>
      </w:r>
      <w:r w:rsidRPr="0019591B">
        <w:fldChar w:fldCharType="end"/>
      </w:r>
      <w:r w:rsidRPr="0019591B">
        <w:br/>
      </w:r>
      <w:r w:rsidRPr="0019591B">
        <w:fldChar w:fldCharType="begin"/>
      </w:r>
      <w:r w:rsidRPr="0019591B">
        <w:instrText xml:space="preserve"> HYPERLINK "http://thedjlist.com/events/garberville-us/northern_nights_music_festival_2013/" \t "_blank" </w:instrText>
      </w:r>
      <w:r w:rsidRPr="0019591B">
        <w:fldChar w:fldCharType="separate"/>
      </w:r>
      <w:r w:rsidRPr="0019591B">
        <w:rPr>
          <w:rStyle w:val="Hyperlink"/>
        </w:rPr>
        <w:t>http://thedjlist.com/events/garberville-us/northern_nights_music_festival_2013/</w:t>
      </w:r>
      <w:r w:rsidRPr="0019591B">
        <w:fldChar w:fldCharType="end"/>
      </w:r>
      <w:r w:rsidRPr="0019591B">
        <w:br/>
      </w:r>
      <w:r w:rsidRPr="0019591B">
        <w:fldChar w:fldCharType="begin"/>
      </w:r>
      <w:r w:rsidRPr="0019591B">
        <w:instrText xml:space="preserve"> HYPERLINK "http://beta.flavorpill.com/events/northern-nights-music-festival" \t "_blank" </w:instrText>
      </w:r>
      <w:r w:rsidRPr="0019591B">
        <w:fldChar w:fldCharType="separate"/>
      </w:r>
      <w:r w:rsidRPr="0019591B">
        <w:rPr>
          <w:rStyle w:val="Hyperlink"/>
        </w:rPr>
        <w:t>http://beta.flavorpill.com/events/northern-nights-music-festival</w:t>
      </w:r>
      <w:r w:rsidRPr="0019591B">
        <w:fldChar w:fldCharType="end"/>
      </w:r>
      <w:r w:rsidRPr="0019591B">
        <w:br/>
      </w:r>
      <w:r w:rsidRPr="0019591B">
        <w:fldChar w:fldCharType="begin"/>
      </w:r>
      <w:r w:rsidRPr="0019591B">
        <w:instrText xml:space="preserve"> HYPERLINK "http://ewallstreeter.com/northern-nights-music-fest-to-go-on-in-spite-of-itself-4810/" \t "_blank" </w:instrText>
      </w:r>
      <w:r w:rsidRPr="0019591B">
        <w:fldChar w:fldCharType="separate"/>
      </w:r>
      <w:r w:rsidRPr="0019591B">
        <w:rPr>
          <w:rStyle w:val="Hyperlink"/>
        </w:rPr>
        <w:t>http://ewallstreeter.com/northern-nights-music-fest-to-go-on-in-spite-of-itself-4810/</w:t>
      </w:r>
      <w:r w:rsidRPr="0019591B">
        <w:fldChar w:fldCharType="end"/>
      </w:r>
      <w:r w:rsidRPr="0019591B">
        <w:br/>
      </w:r>
      <w:r w:rsidRPr="0019591B">
        <w:fldChar w:fldCharType="begin"/>
      </w:r>
      <w:r w:rsidRPr="0019591B">
        <w:instrText xml:space="preserve"> HYPERLINK "http://feest.us/northern-nights-music-festival-piercy-ca-2013" \t "_blank" </w:instrText>
      </w:r>
      <w:r w:rsidRPr="0019591B">
        <w:fldChar w:fldCharType="separate"/>
      </w:r>
      <w:r w:rsidRPr="0019591B">
        <w:rPr>
          <w:rStyle w:val="Hyperlink"/>
        </w:rPr>
        <w:t>http://feest.us/northern-nights-music-festival-piercy-ca-2013</w:t>
      </w:r>
      <w:r w:rsidRPr="0019591B">
        <w:fldChar w:fldCharType="end"/>
      </w:r>
      <w:r w:rsidRPr="0019591B">
        <w:br/>
      </w:r>
      <w:r w:rsidRPr="0019591B">
        <w:fldChar w:fldCharType="begin"/>
      </w:r>
      <w:r w:rsidRPr="0019591B">
        <w:instrText xml:space="preserve"> HYPERLINK "http://www.metrowize.com/event/northern-nights-music-festival" \t "_blank" </w:instrText>
      </w:r>
      <w:r w:rsidRPr="0019591B">
        <w:fldChar w:fldCharType="separate"/>
      </w:r>
      <w:r w:rsidRPr="0019591B">
        <w:rPr>
          <w:rStyle w:val="Hyperlink"/>
        </w:rPr>
        <w:t>http://www.metrowize.com/event/northern-nights-music-festival</w:t>
      </w:r>
      <w:r w:rsidRPr="0019591B">
        <w:fldChar w:fldCharType="end"/>
      </w:r>
      <w:r w:rsidRPr="0019591B">
        <w:br/>
      </w:r>
      <w:r w:rsidRPr="0019591B">
        <w:fldChar w:fldCharType="begin"/>
      </w:r>
      <w:r w:rsidRPr="0019591B">
        <w:instrText xml:space="preserve"> HYPERLINK "http://www.tvballa.com/2013/07/california/itself-go-music-spite-nights-northern-fest" \t "_blank" </w:instrText>
      </w:r>
      <w:r w:rsidRPr="0019591B">
        <w:fldChar w:fldCharType="separate"/>
      </w:r>
      <w:r w:rsidRPr="0019591B">
        <w:rPr>
          <w:rStyle w:val="Hyperlink"/>
        </w:rPr>
        <w:t>http://www.tvballa.com/2013/07/california/itself-go-music-spite-nights-northern-fest</w:t>
      </w:r>
      <w:r w:rsidRPr="0019591B">
        <w:fldChar w:fldCharType="end"/>
      </w:r>
      <w:r w:rsidRPr="0019591B">
        <w:br/>
      </w:r>
      <w:r w:rsidRPr="0019591B">
        <w:fldChar w:fldCharType="begin"/>
      </w:r>
      <w:r w:rsidRPr="0019591B">
        <w:instrText xml:space="preserve"> HYPERLINK "http://www.thegypsydiaries.com/post/53281533039/dont-miss-northern-nights-2013" \t "_blank" </w:instrText>
      </w:r>
      <w:r w:rsidRPr="0019591B">
        <w:fldChar w:fldCharType="separate"/>
      </w:r>
      <w:r w:rsidRPr="0019591B">
        <w:rPr>
          <w:rStyle w:val="Hyperlink"/>
        </w:rPr>
        <w:t>http://www.thegypsydiaries.com/post/53281533039/dont-miss-northern-nights-2013</w:t>
      </w:r>
      <w:r w:rsidRPr="0019591B">
        <w:fldChar w:fldCharType="end"/>
      </w:r>
    </w:p>
    <w:p w14:paraId="7D3637A6" w14:textId="77777777" w:rsidR="00A53B5F" w:rsidRDefault="00A53B5F" w:rsidP="0019591B">
      <w:pPr>
        <w:pStyle w:val="NoteLevel31"/>
        <w:numPr>
          <w:numberingChange w:id="851" w:author="Peter Huson" w:date="2014-03-14T16:15:00Z" w:original="o"/>
        </w:numPr>
        <w:rPr>
          <w:b/>
        </w:rPr>
      </w:pPr>
    </w:p>
    <w:p w14:paraId="2401DC42" w14:textId="77777777" w:rsidR="00A53B5F" w:rsidRDefault="00A53B5F" w:rsidP="009710BF">
      <w:pPr>
        <w:pStyle w:val="NoteLevel11"/>
        <w:numPr>
          <w:numberingChange w:id="852" w:author="Peter Huson" w:date="2014-03-14T16:15:00Z" w:original=""/>
        </w:numPr>
        <w:rPr>
          <w:b/>
        </w:rPr>
      </w:pPr>
    </w:p>
    <w:p w14:paraId="766B9AAD" w14:textId="77777777" w:rsidR="00A53B5F" w:rsidRDefault="00A53B5F" w:rsidP="009710BF">
      <w:pPr>
        <w:pStyle w:val="NoteLevel11"/>
        <w:numPr>
          <w:numberingChange w:id="853" w:author="Peter Huson" w:date="2014-03-14T16:15:00Z" w:original=""/>
        </w:numPr>
        <w:rPr>
          <w:b/>
        </w:rPr>
      </w:pPr>
    </w:p>
    <w:p w14:paraId="1919E2B9" w14:textId="77777777" w:rsidR="00A53B5F" w:rsidRDefault="00A53B5F" w:rsidP="006F6460">
      <w:pPr>
        <w:pStyle w:val="NoteLevel11"/>
        <w:numPr>
          <w:numberingChange w:id="854" w:author="Peter Huson" w:date="2014-03-14T16:15:00Z" w:original=""/>
        </w:numPr>
      </w:pPr>
    </w:p>
    <w:p w14:paraId="111BA110" w14:textId="77777777" w:rsidR="00A53B5F" w:rsidRDefault="00A53B5F" w:rsidP="00DC31C7">
      <w:pPr>
        <w:pStyle w:val="NoteLevel11"/>
        <w:numPr>
          <w:numberingChange w:id="855" w:author="Peter Huson" w:date="2014-03-14T16:15:00Z" w:original=""/>
        </w:numPr>
        <w:sectPr w:rsidR="00A53B5F" w:rsidSect="00DC31C7">
          <w:headerReference w:type="first" r:id="rId28"/>
          <w:pgSz w:w="12240" w:h="15840"/>
          <w:pgMar w:top="1440" w:right="1440" w:bottom="1440" w:left="1440" w:header="720" w:footer="720" w:gutter="0"/>
          <w:cols w:space="720"/>
          <w:titlePg/>
          <w:docGrid w:type="lines" w:linePitch="360"/>
        </w:sectPr>
      </w:pPr>
    </w:p>
    <w:p w14:paraId="6BFE8BB9" w14:textId="77777777" w:rsidR="00A53B5F" w:rsidRPr="00817DEF" w:rsidRDefault="00A53B5F">
      <w:pPr>
        <w:pStyle w:val="NoteLevel11"/>
        <w:numPr>
          <w:numberingChange w:id="858" w:author="Peter Huson" w:date="2014-03-14T16:15:00Z" w:original=""/>
        </w:numPr>
      </w:pPr>
      <w:r>
        <w:rPr>
          <w:b/>
        </w:rPr>
        <w:t xml:space="preserve">BUY TICKETS </w:t>
      </w:r>
    </w:p>
    <w:p w14:paraId="1F4318CB" w14:textId="77777777" w:rsidR="00A53B5F" w:rsidRDefault="00A53B5F" w:rsidP="00817DEF">
      <w:pPr>
        <w:pStyle w:val="NoteLevel21"/>
        <w:numPr>
          <w:numberingChange w:id="859" w:author="Peter Huson" w:date="2014-03-14T16:15:00Z" w:original=""/>
        </w:numPr>
      </w:pPr>
      <w:r>
        <w:t>Ticket page</w:t>
      </w:r>
    </w:p>
    <w:p w14:paraId="6C1ADC77" w14:textId="77777777" w:rsidR="00A53B5F" w:rsidRDefault="00A53B5F">
      <w:pPr>
        <w:pStyle w:val="NoteLevel11"/>
        <w:numPr>
          <w:numberingChange w:id="860" w:author="Peter Huson" w:date="2014-03-14T16:15:00Z" w:original=""/>
        </w:numPr>
        <w:sectPr w:rsidR="00A53B5F" w:rsidSect="00DC31C7">
          <w:headerReference w:type="first" r:id="rId29"/>
          <w:pgSz w:w="12240" w:h="15840"/>
          <w:pgMar w:top="1440" w:right="1440" w:bottom="1440" w:left="1440" w:header="720" w:footer="720" w:gutter="0"/>
          <w:cols w:space="720"/>
          <w:titlePg/>
          <w:docGrid w:type="lines" w:linePitch="360"/>
        </w:sectPr>
      </w:pPr>
    </w:p>
    <w:p w14:paraId="5D88AE53" w14:textId="77777777" w:rsidR="00A53B5F" w:rsidRDefault="00A53B5F" w:rsidP="00DC31C7">
      <w:pPr>
        <w:pStyle w:val="NoteLevel11"/>
        <w:numPr>
          <w:numberingChange w:id="863" w:author="Peter Huson" w:date="2014-03-14T16:15:00Z" w:original=""/>
        </w:numPr>
      </w:pPr>
      <w:r>
        <w:rPr>
          <w:b/>
        </w:rPr>
        <w:t>LOGOS WITH PARTNER INFO</w:t>
      </w:r>
    </w:p>
    <w:p w14:paraId="5F9491F9" w14:textId="77777777" w:rsidR="00A53B5F" w:rsidRDefault="00A53B5F" w:rsidP="00AF6FA0">
      <w:pPr>
        <w:pStyle w:val="NoteLevel21"/>
        <w:numPr>
          <w:numberingChange w:id="864" w:author="Peter Huson" w:date="2014-03-14T16:15:00Z" w:original=""/>
        </w:numPr>
      </w:pPr>
      <w:r>
        <w:t xml:space="preserve">Maybe put this at the bottom of the page </w:t>
      </w:r>
    </w:p>
    <w:p w14:paraId="61B0E5E8" w14:textId="77777777" w:rsidR="00A53B5F" w:rsidRDefault="00A53B5F" w:rsidP="00AF6FA0">
      <w:pPr>
        <w:pStyle w:val="NoteLevel21"/>
        <w:numPr>
          <w:numberingChange w:id="865" w:author="Peter Huson" w:date="2014-03-14T16:15:00Z" w:original=""/>
        </w:numPr>
        <w:sectPr w:rsidR="00A53B5F" w:rsidSect="00DC31C7">
          <w:headerReference w:type="first" r:id="rId30"/>
          <w:pgSz w:w="12240" w:h="15840"/>
          <w:pgMar w:top="1440" w:right="1440" w:bottom="1440" w:left="1440" w:header="720" w:footer="720" w:gutter="0"/>
          <w:cols w:space="720"/>
          <w:titlePg/>
          <w:docGrid w:type="lines" w:linePitch="360"/>
        </w:sectPr>
      </w:pPr>
    </w:p>
    <w:p w14:paraId="5A70D710" w14:textId="77777777" w:rsidR="00A53B5F" w:rsidRPr="006F6460" w:rsidRDefault="00A53B5F" w:rsidP="006F6460">
      <w:pPr>
        <w:pStyle w:val="NoteLevel11"/>
        <w:numPr>
          <w:numberingChange w:id="868" w:author="Peter Huson" w:date="2014-03-14T16:15:00Z" w:original=""/>
        </w:numPr>
        <w:rPr>
          <w:b/>
        </w:rPr>
      </w:pPr>
      <w:r w:rsidRPr="006F6460">
        <w:rPr>
          <w:b/>
        </w:rPr>
        <w:t xml:space="preserve">PRIVACY POLICY </w:t>
      </w:r>
    </w:p>
    <w:p w14:paraId="35F75C3A" w14:textId="77777777" w:rsidR="00A53B5F" w:rsidRPr="006F6460" w:rsidRDefault="00A53B5F" w:rsidP="006F6460">
      <w:pPr>
        <w:pStyle w:val="NoteLevel11"/>
        <w:numPr>
          <w:numberingChange w:id="869" w:author="Peter Huson" w:date="2014-03-14T16:15:00Z" w:original=""/>
        </w:numPr>
        <w:rPr>
          <w:bCs/>
        </w:rPr>
      </w:pPr>
    </w:p>
    <w:p w14:paraId="6D99E79F" w14:textId="77777777" w:rsidR="00A53B5F" w:rsidRDefault="00A53B5F" w:rsidP="006F6460">
      <w:pPr>
        <w:pStyle w:val="NoteLevel11"/>
        <w:numPr>
          <w:numberingChange w:id="870" w:author="Peter Huson" w:date="2014-03-14T16:15:00Z" w:original=""/>
        </w:numPr>
        <w:rPr>
          <w:bCs/>
        </w:rPr>
      </w:pPr>
      <w:r w:rsidRPr="006F6460">
        <w:rPr>
          <w:bCs/>
        </w:rPr>
        <w:t xml:space="preserve">This privacy policy sets out how </w:t>
      </w:r>
      <w:r>
        <w:rPr>
          <w:bCs/>
        </w:rPr>
        <w:t>Northern Nights Music Festival</w:t>
      </w:r>
      <w:r w:rsidRPr="006F6460">
        <w:rPr>
          <w:bCs/>
        </w:rPr>
        <w:t xml:space="preserve"> uses and protects any information that you give </w:t>
      </w:r>
      <w:r w:rsidRPr="008F52BC">
        <w:rPr>
          <w:bCs/>
        </w:rPr>
        <w:t xml:space="preserve">Northern Nights Music Festival </w:t>
      </w:r>
      <w:r w:rsidRPr="006F6460">
        <w:rPr>
          <w:bCs/>
        </w:rPr>
        <w:t>when you use this website.</w:t>
      </w:r>
    </w:p>
    <w:p w14:paraId="4457B4B3" w14:textId="77777777" w:rsidR="00A53B5F" w:rsidRDefault="00A53B5F" w:rsidP="006F6460">
      <w:pPr>
        <w:pStyle w:val="NoteLevel11"/>
        <w:numPr>
          <w:numberingChange w:id="871" w:author="Peter Huson" w:date="2014-03-14T16:15:00Z" w:original=""/>
        </w:numPr>
        <w:rPr>
          <w:bCs/>
        </w:rPr>
      </w:pPr>
      <w:r w:rsidRPr="006F6460">
        <w:rPr>
          <w:bCs/>
        </w:rPr>
        <w:br/>
      </w:r>
      <w:r w:rsidRPr="008F52BC">
        <w:rPr>
          <w:bCs/>
        </w:rPr>
        <w:t xml:space="preserve">Northern Nights Music Festival </w:t>
      </w:r>
      <w:r w:rsidRPr="006F6460">
        <w:rPr>
          <w:bCs/>
        </w:rPr>
        <w:t>is committed to ensuring that your privacy is protected. Should we ask you to provide certain information by which you can be identified when using this website, then you can be assured that it will only be used in accordance with this privacy statement.</w:t>
      </w:r>
    </w:p>
    <w:p w14:paraId="73BC0D44" w14:textId="77777777" w:rsidR="00A53B5F" w:rsidRPr="006F6460" w:rsidRDefault="00A53B5F" w:rsidP="006F6460">
      <w:pPr>
        <w:pStyle w:val="NoteLevel11"/>
        <w:numPr>
          <w:numberingChange w:id="872" w:author="Peter Huson" w:date="2014-03-14T16:15:00Z" w:original=""/>
        </w:numPr>
        <w:rPr>
          <w:bCs/>
        </w:rPr>
      </w:pPr>
      <w:r w:rsidRPr="006F6460">
        <w:rPr>
          <w:bCs/>
        </w:rPr>
        <w:br/>
      </w:r>
      <w:r w:rsidRPr="008F52BC">
        <w:rPr>
          <w:bCs/>
        </w:rPr>
        <w:t xml:space="preserve">Northern Nights Music Festival </w:t>
      </w:r>
      <w:r w:rsidRPr="006F6460">
        <w:rPr>
          <w:bCs/>
        </w:rPr>
        <w:t xml:space="preserve">may change this policy from time to time by updating this page. You should check this page from time to time to ensure that you are happy with any changes. This policy is effective from </w:t>
      </w:r>
      <w:r>
        <w:rPr>
          <w:bCs/>
        </w:rPr>
        <w:t>3/1</w:t>
      </w:r>
      <w:r w:rsidRPr="006F6460">
        <w:rPr>
          <w:bCs/>
        </w:rPr>
        <w:t>/201</w:t>
      </w:r>
      <w:r>
        <w:rPr>
          <w:bCs/>
        </w:rPr>
        <w:t>4</w:t>
      </w:r>
      <w:r w:rsidRPr="006F6460">
        <w:rPr>
          <w:bCs/>
        </w:rPr>
        <w:t>.</w:t>
      </w:r>
    </w:p>
    <w:p w14:paraId="1055EC88" w14:textId="77777777" w:rsidR="00A53B5F" w:rsidRPr="006F6460" w:rsidRDefault="00A53B5F" w:rsidP="006F6460">
      <w:pPr>
        <w:pStyle w:val="NoteLevel11"/>
        <w:numPr>
          <w:numberingChange w:id="873" w:author="Peter Huson" w:date="2014-03-14T16:15:00Z" w:original=""/>
        </w:numPr>
        <w:rPr>
          <w:bCs/>
        </w:rPr>
      </w:pPr>
      <w:r w:rsidRPr="006F6460">
        <w:rPr>
          <w:bCs/>
        </w:rPr>
        <w:t>What we collect</w:t>
      </w:r>
      <w:r w:rsidRPr="006F6460">
        <w:rPr>
          <w:bCs/>
        </w:rPr>
        <w:br/>
        <w:t>We may collect the following information:</w:t>
      </w:r>
    </w:p>
    <w:p w14:paraId="4B5FD694" w14:textId="77777777" w:rsidR="00A53B5F" w:rsidRPr="006F6460" w:rsidRDefault="00A53B5F" w:rsidP="006F6460">
      <w:pPr>
        <w:pStyle w:val="NoteLevel11"/>
        <w:numPr>
          <w:numberingChange w:id="874" w:author="Peter Huson" w:date="2014-03-14T16:15:00Z" w:original=""/>
        </w:numPr>
        <w:rPr>
          <w:bCs/>
        </w:rPr>
      </w:pPr>
      <w:proofErr w:type="gramStart"/>
      <w:r w:rsidRPr="006F6460">
        <w:rPr>
          <w:bCs/>
        </w:rPr>
        <w:t>name</w:t>
      </w:r>
      <w:proofErr w:type="gramEnd"/>
      <w:r w:rsidRPr="006F6460">
        <w:rPr>
          <w:bCs/>
        </w:rPr>
        <w:t xml:space="preserve"> and job title</w:t>
      </w:r>
    </w:p>
    <w:p w14:paraId="36B7B5F2" w14:textId="77777777" w:rsidR="00A53B5F" w:rsidRPr="006F6460" w:rsidRDefault="00A53B5F" w:rsidP="006F6460">
      <w:pPr>
        <w:pStyle w:val="NoteLevel11"/>
        <w:numPr>
          <w:numberingChange w:id="875" w:author="Peter Huson" w:date="2014-03-14T16:15:00Z" w:original=""/>
        </w:numPr>
        <w:rPr>
          <w:bCs/>
        </w:rPr>
      </w:pPr>
      <w:proofErr w:type="gramStart"/>
      <w:r w:rsidRPr="006F6460">
        <w:rPr>
          <w:bCs/>
        </w:rPr>
        <w:t>contact</w:t>
      </w:r>
      <w:proofErr w:type="gramEnd"/>
      <w:r w:rsidRPr="006F6460">
        <w:rPr>
          <w:bCs/>
        </w:rPr>
        <w:t xml:space="preserve"> information including email address</w:t>
      </w:r>
    </w:p>
    <w:p w14:paraId="40CBD803" w14:textId="77777777" w:rsidR="00A53B5F" w:rsidRPr="006F6460" w:rsidRDefault="00A53B5F" w:rsidP="006F6460">
      <w:pPr>
        <w:pStyle w:val="NoteLevel11"/>
        <w:numPr>
          <w:numberingChange w:id="876" w:author="Peter Huson" w:date="2014-03-14T16:15:00Z" w:original=""/>
        </w:numPr>
        <w:rPr>
          <w:bCs/>
        </w:rPr>
      </w:pPr>
      <w:proofErr w:type="gramStart"/>
      <w:r w:rsidRPr="006F6460">
        <w:rPr>
          <w:bCs/>
        </w:rPr>
        <w:t>demographic</w:t>
      </w:r>
      <w:proofErr w:type="gramEnd"/>
      <w:r w:rsidRPr="006F6460">
        <w:rPr>
          <w:bCs/>
        </w:rPr>
        <w:t xml:space="preserve"> information such as postcode, preferences and interests</w:t>
      </w:r>
    </w:p>
    <w:p w14:paraId="672AAF6C" w14:textId="77777777" w:rsidR="00A53B5F" w:rsidRPr="006F6460" w:rsidRDefault="00A53B5F" w:rsidP="006F6460">
      <w:pPr>
        <w:pStyle w:val="NoteLevel11"/>
        <w:numPr>
          <w:numberingChange w:id="877" w:author="Peter Huson" w:date="2014-03-14T16:15:00Z" w:original=""/>
        </w:numPr>
        <w:rPr>
          <w:bCs/>
        </w:rPr>
      </w:pPr>
      <w:proofErr w:type="gramStart"/>
      <w:r w:rsidRPr="006F6460">
        <w:rPr>
          <w:bCs/>
        </w:rPr>
        <w:t>other</w:t>
      </w:r>
      <w:proofErr w:type="gramEnd"/>
      <w:r w:rsidRPr="006F6460">
        <w:rPr>
          <w:bCs/>
        </w:rPr>
        <w:t xml:space="preserve"> information relevant to customer surveys and/or offers</w:t>
      </w:r>
    </w:p>
    <w:p w14:paraId="6B98B53F" w14:textId="77777777" w:rsidR="00A53B5F" w:rsidRPr="006F6460" w:rsidRDefault="00A53B5F" w:rsidP="006F6460">
      <w:pPr>
        <w:pStyle w:val="NoteLevel11"/>
        <w:numPr>
          <w:numberingChange w:id="878" w:author="Peter Huson" w:date="2014-03-14T16:15:00Z" w:original=""/>
        </w:numPr>
        <w:rPr>
          <w:bCs/>
        </w:rPr>
      </w:pPr>
      <w:r w:rsidRPr="006F6460">
        <w:rPr>
          <w:bCs/>
        </w:rPr>
        <w:t>What we do with the information we gather</w:t>
      </w:r>
      <w:r w:rsidRPr="006F6460">
        <w:rPr>
          <w:bCs/>
        </w:rPr>
        <w:br/>
        <w:t>We require this information to understand your needs and provide you with a better service, and in particular for the following reasons:</w:t>
      </w:r>
    </w:p>
    <w:p w14:paraId="5C6E2B1F" w14:textId="77777777" w:rsidR="00A53B5F" w:rsidRPr="006F6460" w:rsidRDefault="00A53B5F" w:rsidP="006F6460">
      <w:pPr>
        <w:pStyle w:val="NoteLevel11"/>
        <w:numPr>
          <w:numberingChange w:id="879" w:author="Peter Huson" w:date="2014-03-14T16:15:00Z" w:original=""/>
        </w:numPr>
        <w:rPr>
          <w:bCs/>
        </w:rPr>
      </w:pPr>
      <w:r w:rsidRPr="006F6460">
        <w:rPr>
          <w:bCs/>
        </w:rPr>
        <w:t>Internal record keeping.</w:t>
      </w:r>
    </w:p>
    <w:p w14:paraId="09791A35" w14:textId="77777777" w:rsidR="00A53B5F" w:rsidRPr="006F6460" w:rsidRDefault="00A53B5F" w:rsidP="006F6460">
      <w:pPr>
        <w:pStyle w:val="NoteLevel11"/>
        <w:numPr>
          <w:numberingChange w:id="880" w:author="Peter Huson" w:date="2014-03-14T16:15:00Z" w:original=""/>
        </w:numPr>
        <w:rPr>
          <w:bCs/>
        </w:rPr>
      </w:pPr>
      <w:r w:rsidRPr="006F6460">
        <w:rPr>
          <w:bCs/>
        </w:rPr>
        <w:t>We may use the information to improve our products and services.</w:t>
      </w:r>
    </w:p>
    <w:p w14:paraId="05EF23D9" w14:textId="77777777" w:rsidR="00A53B5F" w:rsidRPr="006F6460" w:rsidRDefault="00A53B5F" w:rsidP="006F6460">
      <w:pPr>
        <w:pStyle w:val="NoteLevel11"/>
        <w:numPr>
          <w:numberingChange w:id="881" w:author="Peter Huson" w:date="2014-03-14T16:15:00Z" w:original=""/>
        </w:numPr>
        <w:rPr>
          <w:bCs/>
        </w:rPr>
      </w:pPr>
      <w:r w:rsidRPr="006F6460">
        <w:rPr>
          <w:bCs/>
        </w:rPr>
        <w:t xml:space="preserve">We may periodically send promotional email about new products, special offers or other </w:t>
      </w:r>
      <w:proofErr w:type="gramStart"/>
      <w:r w:rsidRPr="006F6460">
        <w:rPr>
          <w:bCs/>
        </w:rPr>
        <w:t>information which we think you</w:t>
      </w:r>
      <w:proofErr w:type="gramEnd"/>
      <w:r w:rsidRPr="006F6460">
        <w:rPr>
          <w:bCs/>
        </w:rPr>
        <w:t xml:space="preserve"> may find interesting using the email address which you have provided.</w:t>
      </w:r>
    </w:p>
    <w:p w14:paraId="423EDEF9" w14:textId="77777777" w:rsidR="00A53B5F" w:rsidRPr="006F6460" w:rsidRDefault="00A53B5F" w:rsidP="006F6460">
      <w:pPr>
        <w:pStyle w:val="NoteLevel11"/>
        <w:numPr>
          <w:numberingChange w:id="882" w:author="Peter Huson" w:date="2014-03-14T16:15:00Z" w:original=""/>
        </w:numPr>
        <w:rPr>
          <w:bCs/>
        </w:rPr>
      </w:pPr>
      <w:r w:rsidRPr="006F6460">
        <w:rPr>
          <w:bCs/>
        </w:rPr>
        <w:t>From time to time, we may also use your information to contact you for market research purposes. We may contact you by email, phone, fax or mail.</w:t>
      </w:r>
    </w:p>
    <w:p w14:paraId="00FCD791" w14:textId="77777777" w:rsidR="00A53B5F" w:rsidRPr="006F6460" w:rsidRDefault="00A53B5F" w:rsidP="006F6460">
      <w:pPr>
        <w:pStyle w:val="NoteLevel11"/>
        <w:numPr>
          <w:numberingChange w:id="883" w:author="Peter Huson" w:date="2014-03-14T16:15:00Z" w:original=""/>
        </w:numPr>
        <w:rPr>
          <w:bCs/>
        </w:rPr>
      </w:pPr>
      <w:r w:rsidRPr="006F6460">
        <w:rPr>
          <w:bCs/>
        </w:rPr>
        <w:t>We may use the information to customise the website according to your interests.</w:t>
      </w:r>
    </w:p>
    <w:p w14:paraId="7EE698BC" w14:textId="77777777" w:rsidR="00A53B5F" w:rsidRPr="006F6460" w:rsidRDefault="00A53B5F" w:rsidP="006F6460">
      <w:pPr>
        <w:pStyle w:val="NoteLevel11"/>
        <w:numPr>
          <w:numberingChange w:id="884" w:author="Peter Huson" w:date="2014-03-14T16:15:00Z" w:original=""/>
        </w:numPr>
        <w:rPr>
          <w:bCs/>
        </w:rPr>
      </w:pPr>
      <w:r w:rsidRPr="006F6460">
        <w:rPr>
          <w:bCs/>
        </w:rPr>
        <w:t>We may provide your information to our third party partners for marketing or promotional purposes.</w:t>
      </w:r>
    </w:p>
    <w:p w14:paraId="6F7E53F0" w14:textId="77777777" w:rsidR="00A53B5F" w:rsidRPr="006F6460" w:rsidRDefault="00A53B5F" w:rsidP="006F6460">
      <w:pPr>
        <w:pStyle w:val="NoteLevel11"/>
        <w:numPr>
          <w:numberingChange w:id="885" w:author="Peter Huson" w:date="2014-03-14T16:15:00Z" w:original=""/>
        </w:numPr>
        <w:rPr>
          <w:bCs/>
        </w:rPr>
      </w:pPr>
      <w:r w:rsidRPr="006F6460">
        <w:rPr>
          <w:bCs/>
        </w:rPr>
        <w:t>We will never sell your information.</w:t>
      </w:r>
    </w:p>
    <w:p w14:paraId="5C671C4A" w14:textId="77777777" w:rsidR="00A53B5F" w:rsidRPr="006F6460" w:rsidRDefault="00A53B5F" w:rsidP="006F6460">
      <w:pPr>
        <w:pStyle w:val="NoteLevel11"/>
        <w:numPr>
          <w:numberingChange w:id="886" w:author="Peter Huson" w:date="2014-03-14T16:15:00Z" w:original=""/>
        </w:numPr>
        <w:rPr>
          <w:bCs/>
        </w:rPr>
      </w:pPr>
      <w:r w:rsidRPr="006F6460">
        <w:rPr>
          <w:bCs/>
        </w:rPr>
        <w:lastRenderedPageBreak/>
        <w:t>Security</w:t>
      </w:r>
      <w:r w:rsidRPr="006F6460">
        <w:rPr>
          <w:bCs/>
        </w:rPr>
        <w:br/>
      </w:r>
      <w:proofErr w:type="gramStart"/>
      <w:r w:rsidRPr="006F6460">
        <w:rPr>
          <w:bCs/>
        </w:rPr>
        <w:t>We</w:t>
      </w:r>
      <w:proofErr w:type="gramEnd"/>
      <w:r w:rsidRPr="006F6460">
        <w:rPr>
          <w:bCs/>
        </w:rPr>
        <w:t xml:space="preserve"> are committed to ensuring that your information is secure. In order to prevent unauthorised access or disclosure we have put in place suitable physical, electronic and managerial procedures to safeguard and secure the information we collect online.</w:t>
      </w:r>
    </w:p>
    <w:p w14:paraId="7AB537B1" w14:textId="77777777" w:rsidR="00A53B5F" w:rsidRPr="006F6460" w:rsidRDefault="00A53B5F" w:rsidP="006F6460">
      <w:pPr>
        <w:pStyle w:val="NoteLevel11"/>
        <w:numPr>
          <w:numberingChange w:id="887" w:author="Peter Huson" w:date="2014-03-14T16:15:00Z" w:original=""/>
        </w:numPr>
        <w:rPr>
          <w:bCs/>
        </w:rPr>
      </w:pPr>
      <w:r w:rsidRPr="006F6460">
        <w:rPr>
          <w:bCs/>
        </w:rPr>
        <w:t>How we use cookies</w:t>
      </w:r>
      <w:r w:rsidRPr="006F6460">
        <w:rPr>
          <w:bCs/>
        </w:rPr>
        <w:br/>
      </w:r>
      <w:proofErr w:type="gramStart"/>
      <w:r w:rsidRPr="006F6460">
        <w:rPr>
          <w:bCs/>
        </w:rPr>
        <w:t>A</w:t>
      </w:r>
      <w:proofErr w:type="gramEnd"/>
      <w:r w:rsidRPr="006F6460">
        <w:rPr>
          <w:bCs/>
        </w:rPr>
        <w:t xml:space="preserve">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14:paraId="15268853" w14:textId="77777777" w:rsidR="00A53B5F" w:rsidRPr="006F6460" w:rsidRDefault="00A53B5F" w:rsidP="006F6460">
      <w:pPr>
        <w:pStyle w:val="NoteLevel11"/>
        <w:numPr>
          <w:numberingChange w:id="888" w:author="Peter Huson" w:date="2014-03-14T16:15:00Z" w:original=""/>
        </w:numPr>
        <w:rPr>
          <w:bCs/>
        </w:rPr>
      </w:pPr>
      <w:r w:rsidRPr="006F6460">
        <w:rPr>
          <w:bCs/>
        </w:rPr>
        <w:t>We use traffic log cookies to identify which pages are being used. This helps us analyse data about web page traffic and improve our website in order to tailor it to customer needs. We only use this information for statistical analysis purposes and then the data is removed from the system.</w:t>
      </w:r>
    </w:p>
    <w:p w14:paraId="024897EC" w14:textId="77777777" w:rsidR="00A53B5F" w:rsidRPr="006F6460" w:rsidRDefault="00A53B5F" w:rsidP="006F6460">
      <w:pPr>
        <w:pStyle w:val="NoteLevel11"/>
        <w:numPr>
          <w:numberingChange w:id="889" w:author="Peter Huson" w:date="2014-03-14T16:15:00Z" w:original=""/>
        </w:numPr>
        <w:rPr>
          <w:bCs/>
        </w:rPr>
      </w:pPr>
      <w:r w:rsidRPr="006F6460">
        <w:rPr>
          <w:bCs/>
        </w:rPr>
        <w:t>Overall, cookies help us provide you with a better website, by enabling us to monitor which pages you find useful and which you do not. A cookie in no way gives us access to your computer or any information about you, other than the data you choose to share with us.</w:t>
      </w:r>
    </w:p>
    <w:p w14:paraId="35F8DBF4" w14:textId="77777777" w:rsidR="00A53B5F" w:rsidRPr="006F6460" w:rsidRDefault="00A53B5F" w:rsidP="006F6460">
      <w:pPr>
        <w:pStyle w:val="NoteLevel11"/>
        <w:numPr>
          <w:numberingChange w:id="890" w:author="Peter Huson" w:date="2014-03-14T16:15:00Z" w:original=""/>
        </w:numPr>
        <w:rPr>
          <w:bCs/>
        </w:rPr>
      </w:pPr>
      <w:r w:rsidRPr="006F6460">
        <w:rPr>
          <w:bCs/>
        </w:rPr>
        <w:t>You can choose to accept or decline cookies. Most web browsers automatically accept cookies, but you can usually modify your browser setting to decline cookies if you prefer. This may prevent you from taking full advantage of the website.</w:t>
      </w:r>
    </w:p>
    <w:p w14:paraId="271AE15B" w14:textId="77777777" w:rsidR="00A53B5F" w:rsidRPr="006F6460" w:rsidRDefault="00A53B5F" w:rsidP="006F6460">
      <w:pPr>
        <w:pStyle w:val="NoteLevel11"/>
        <w:numPr>
          <w:numberingChange w:id="891" w:author="Peter Huson" w:date="2014-03-14T16:15:00Z" w:original=""/>
        </w:numPr>
        <w:rPr>
          <w:bCs/>
        </w:rPr>
      </w:pPr>
      <w:r w:rsidRPr="006F6460">
        <w:rPr>
          <w:bCs/>
        </w:rPr>
        <w:t>Links to other websites</w:t>
      </w:r>
      <w:r w:rsidRPr="006F6460">
        <w:rPr>
          <w:bCs/>
        </w:rPr>
        <w:br/>
      </w:r>
      <w:proofErr w:type="gramStart"/>
      <w:r w:rsidRPr="006F6460">
        <w:rPr>
          <w:bCs/>
        </w:rPr>
        <w:t>Our</w:t>
      </w:r>
      <w:proofErr w:type="gramEnd"/>
      <w:r w:rsidRPr="006F6460">
        <w:rPr>
          <w:bCs/>
        </w:rPr>
        <w:t xml:space="preserve"> website may contain links to enable you to visit other websites of interest easily. However, once you have used these links to leave our site, you should note that we do not have any control over that other website. Therefore, we cannot be responsible for the protection and privacy of any </w:t>
      </w:r>
      <w:proofErr w:type="gramStart"/>
      <w:r w:rsidRPr="006F6460">
        <w:rPr>
          <w:bCs/>
        </w:rPr>
        <w:t>information which</w:t>
      </w:r>
      <w:proofErr w:type="gramEnd"/>
      <w:r w:rsidRPr="006F6460">
        <w:rPr>
          <w:bCs/>
        </w:rPr>
        <w:t xml:space="preserve"> you provide whilst visiting such sites and such sites are not governed by this privacy statement. You should exercise caution and look at the privacy statement applicable to the website in question.</w:t>
      </w:r>
      <w:r w:rsidRPr="006F6460">
        <w:rPr>
          <w:bCs/>
        </w:rPr>
        <w:br/>
      </w:r>
      <w:r w:rsidRPr="006F6460">
        <w:rPr>
          <w:bCs/>
        </w:rPr>
        <w:br/>
        <w:t>Controlling your personal information</w:t>
      </w:r>
      <w:r w:rsidRPr="006F6460">
        <w:rPr>
          <w:bCs/>
        </w:rPr>
        <w:br/>
        <w:t>You may choose to restrict the collection or use of your personal information in the following ways:</w:t>
      </w:r>
    </w:p>
    <w:p w14:paraId="4D443600" w14:textId="77777777" w:rsidR="00A53B5F" w:rsidRPr="006F6460" w:rsidRDefault="00A53B5F" w:rsidP="006F6460">
      <w:pPr>
        <w:pStyle w:val="NoteLevel11"/>
        <w:numPr>
          <w:numberingChange w:id="892" w:author="Peter Huson" w:date="2014-03-14T16:15:00Z" w:original=""/>
        </w:numPr>
        <w:rPr>
          <w:bCs/>
        </w:rPr>
      </w:pPr>
      <w:proofErr w:type="gramStart"/>
      <w:r w:rsidRPr="006F6460">
        <w:rPr>
          <w:bCs/>
        </w:rPr>
        <w:lastRenderedPageBreak/>
        <w:t>whenever</w:t>
      </w:r>
      <w:proofErr w:type="gramEnd"/>
      <w:r w:rsidRPr="006F6460">
        <w:rPr>
          <w:bCs/>
        </w:rPr>
        <w:t xml:space="preserve"> you are asked to fill in a form on the website, look for the box that you can click to indicate that you do not want the information to be used by anybody for direct marketing purposes</w:t>
      </w:r>
    </w:p>
    <w:p w14:paraId="4CD884F3" w14:textId="77777777" w:rsidR="00A53B5F" w:rsidRPr="006F6460" w:rsidRDefault="00A53B5F" w:rsidP="006F6460">
      <w:pPr>
        <w:pStyle w:val="NoteLevel11"/>
        <w:numPr>
          <w:numberingChange w:id="893" w:author="Peter Huson" w:date="2014-03-14T16:15:00Z" w:original=""/>
        </w:numPr>
        <w:rPr>
          <w:bCs/>
        </w:rPr>
      </w:pPr>
      <w:proofErr w:type="gramStart"/>
      <w:r w:rsidRPr="006F6460">
        <w:rPr>
          <w:bCs/>
        </w:rPr>
        <w:t>if</w:t>
      </w:r>
      <w:proofErr w:type="gramEnd"/>
      <w:r w:rsidRPr="006F6460">
        <w:rPr>
          <w:bCs/>
        </w:rPr>
        <w:t xml:space="preserve"> you have previously agreed to us using your personal information for direct marketing purposes, you may change your mind at any time by writing to or emailing us at [email address]</w:t>
      </w:r>
    </w:p>
    <w:p w14:paraId="29714E26" w14:textId="77777777" w:rsidR="00A53B5F" w:rsidRPr="006F6460" w:rsidRDefault="00A53B5F" w:rsidP="006F6460">
      <w:pPr>
        <w:pStyle w:val="NoteLevel11"/>
        <w:numPr>
          <w:numberingChange w:id="894" w:author="Peter Huson" w:date="2014-03-14T16:15:00Z" w:original=""/>
        </w:numPr>
        <w:rPr>
          <w:bCs/>
        </w:rPr>
      </w:pPr>
      <w:r w:rsidRPr="006F6460">
        <w:rPr>
          <w:bCs/>
        </w:rPr>
        <w:t xml:space="preserve">We will not sell, distribute or lease your personal information to third parties unless we have your permission or are required by law. We may use your personal information to send you promotional information about third </w:t>
      </w:r>
      <w:proofErr w:type="gramStart"/>
      <w:r w:rsidRPr="006F6460">
        <w:rPr>
          <w:bCs/>
        </w:rPr>
        <w:t>parties which</w:t>
      </w:r>
      <w:proofErr w:type="gramEnd"/>
      <w:r w:rsidRPr="006F6460">
        <w:rPr>
          <w:bCs/>
        </w:rPr>
        <w:t xml:space="preserve"> we think you may find interesting if you tell us that you wish this to happen.</w:t>
      </w:r>
    </w:p>
    <w:p w14:paraId="7ACFC28C" w14:textId="77777777" w:rsidR="00A53B5F" w:rsidRPr="006F6460" w:rsidRDefault="00A53B5F" w:rsidP="006F6460">
      <w:pPr>
        <w:pStyle w:val="NoteLevel11"/>
        <w:numPr>
          <w:numberingChange w:id="895" w:author="Peter Huson" w:date="2014-03-14T16:15:00Z" w:original=""/>
        </w:numPr>
        <w:rPr>
          <w:bCs/>
        </w:rPr>
      </w:pPr>
      <w:r w:rsidRPr="006F6460">
        <w:rPr>
          <w:bCs/>
        </w:rPr>
        <w:t xml:space="preserve">You may request details of personal </w:t>
      </w:r>
      <w:proofErr w:type="gramStart"/>
      <w:r w:rsidRPr="006F6460">
        <w:rPr>
          <w:bCs/>
        </w:rPr>
        <w:t>information which</w:t>
      </w:r>
      <w:proofErr w:type="gramEnd"/>
      <w:r w:rsidRPr="006F6460">
        <w:rPr>
          <w:bCs/>
        </w:rPr>
        <w:t xml:space="preserve"> we hold about you under the Data Protection Act 1998. A small fee will be payable. If you would like a copy of the information held on you please write to [address].</w:t>
      </w:r>
    </w:p>
    <w:p w14:paraId="0F675E49" w14:textId="77777777" w:rsidR="00A53B5F" w:rsidRPr="006F6460" w:rsidRDefault="00A53B5F" w:rsidP="006F6460">
      <w:pPr>
        <w:pStyle w:val="NoteLevel11"/>
        <w:numPr>
          <w:numberingChange w:id="896" w:author="Peter Huson" w:date="2014-03-14T16:15:00Z" w:original=""/>
        </w:numPr>
        <w:rPr>
          <w:bCs/>
        </w:rPr>
      </w:pPr>
      <w:r w:rsidRPr="006F6460">
        <w:rPr>
          <w:bCs/>
        </w:rPr>
        <w:t>If you believe that any information we are holding on you is incorrect or incomplete, please write to or email us as soon as possible, at the above address. We will promptly correct any information found to be incorrect.</w:t>
      </w:r>
    </w:p>
    <w:p w14:paraId="0B98DFE1" w14:textId="77777777" w:rsidR="00A53B5F" w:rsidRDefault="00A53B5F" w:rsidP="00B9395D">
      <w:pPr>
        <w:pStyle w:val="NoteLevel11"/>
        <w:numPr>
          <w:numberingChange w:id="897" w:author="Peter Huson" w:date="2014-03-14T16:15:00Z" w:original=""/>
        </w:numPr>
        <w:pPrChange w:id="898" w:author="Peter Huson" w:date="2014-03-15T14:07:00Z">
          <w:pPr>
            <w:pStyle w:val="NoteLevel11"/>
          </w:pPr>
        </w:pPrChange>
      </w:pPr>
    </w:p>
    <w:sectPr w:rsidR="00A53B5F" w:rsidSect="00B9395D">
      <w:headerReference w:type="first" r:id="rId31"/>
      <w:pgSz w:w="12240" w:h="15840"/>
      <w:pgMar w:top="1440" w:right="1440" w:bottom="1440" w:left="1440" w:header="720" w:footer="720" w:gutter="0"/>
      <w:cols w:space="720"/>
      <w:titlePg/>
      <w:docGrid w:type="lines" w:linePitch="360"/>
      <w:sectPrChange w:id="901" w:author="Peter Huson" w:date="2014-03-15T14:07:00Z">
        <w:sectPr w:rsidR="00A53B5F" w:rsidSect="00B9395D">
          <w:pgMar w:top="1440" w:right="1440" w:bottom="1440" w:left="144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A5B48" w14:textId="77777777" w:rsidR="00B9395D" w:rsidRDefault="00B9395D" w:rsidP="00DC31C7">
      <w:r>
        <w:separator/>
      </w:r>
    </w:p>
  </w:endnote>
  <w:endnote w:type="continuationSeparator" w:id="0">
    <w:p w14:paraId="6511DFC6" w14:textId="77777777" w:rsidR="00B9395D" w:rsidRDefault="00B9395D" w:rsidP="00DC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0E0CB" w14:textId="77777777" w:rsidR="00B9395D" w:rsidRDefault="00B9395D">
      <w:pPr>
        <w:pStyle w:val="Header"/>
      </w:pPr>
    </w:p>
    <w:p w14:paraId="482C8FA2" w14:textId="77777777" w:rsidR="00B9395D" w:rsidRDefault="00B9395D"/>
    <w:p w14:paraId="708F030E" w14:textId="77777777" w:rsidR="00B9395D" w:rsidRDefault="00B9395D">
      <w:pPr>
        <w:pStyle w:val="Header"/>
      </w:pPr>
    </w:p>
    <w:p w14:paraId="39751BAF" w14:textId="77777777" w:rsidR="00B9395D" w:rsidRDefault="00B9395D"/>
    <w:p w14:paraId="5CB3DC1E" w14:textId="77777777" w:rsidR="00B9395D" w:rsidRDefault="00B9395D">
      <w:pPr>
        <w:pStyle w:val="Header"/>
      </w:pPr>
    </w:p>
    <w:p w14:paraId="7B10590A" w14:textId="77777777" w:rsidR="00B9395D" w:rsidRDefault="00B9395D"/>
    <w:p w14:paraId="3D34D549" w14:textId="77777777" w:rsidR="00B9395D" w:rsidRDefault="00B9395D">
      <w:pPr>
        <w:pStyle w:val="Header"/>
      </w:pPr>
    </w:p>
    <w:p w14:paraId="2EE726B7" w14:textId="77777777" w:rsidR="00B9395D" w:rsidRDefault="00B9395D"/>
    <w:p w14:paraId="74C5021C" w14:textId="77777777" w:rsidR="00B9395D" w:rsidRDefault="00B9395D">
      <w:pPr>
        <w:pStyle w:val="Header"/>
      </w:pPr>
    </w:p>
    <w:p w14:paraId="44EEDEE3" w14:textId="77777777" w:rsidR="00B9395D" w:rsidRDefault="00B9395D"/>
    <w:p w14:paraId="1AE987E7" w14:textId="77777777" w:rsidR="00B9395D" w:rsidRDefault="00B9395D">
      <w:pPr>
        <w:pStyle w:val="Header"/>
      </w:pPr>
    </w:p>
    <w:p w14:paraId="0C0F6FCE" w14:textId="77777777" w:rsidR="00B9395D" w:rsidRDefault="00B9395D"/>
    <w:p w14:paraId="4740DEDE" w14:textId="77777777" w:rsidR="00B9395D" w:rsidRDefault="00B9395D" w:rsidP="00DC31C7">
      <w:r>
        <w:separator/>
      </w:r>
    </w:p>
  </w:footnote>
  <w:footnote w:type="continuationSeparator" w:id="0">
    <w:p w14:paraId="4C1D1617" w14:textId="77777777" w:rsidR="00B9395D" w:rsidRDefault="00B9395D" w:rsidP="00DC31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1556"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727" w:name="_WNSectionTitle_3"/>
    <w:bookmarkStart w:id="728" w:name="_WNTabType_2"/>
    <w:r>
      <w:rPr>
        <w:rFonts w:ascii="Verdana" w:eastAsia="MS ????" w:hAnsi="Verdana"/>
        <w:sz w:val="36"/>
        <w:szCs w:val="36"/>
      </w:rPr>
      <w:t>NN14 WEBSITE WIRE FRAME</w:t>
    </w:r>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727"/>
  <w:bookmarkEnd w:id="728"/>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899E7"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899" w:name="_WNSectionTitle_11"/>
    <w:bookmarkStart w:id="900" w:name="_WNTabType_10"/>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899"/>
  <w:bookmarkEnd w:id="90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E10E2"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759" w:name="_WNSectionTitle_4"/>
    <w:bookmarkStart w:id="760" w:name="_WNTabType_3"/>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759"/>
  <w:bookmarkEnd w:id="76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08D7B"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765" w:name="_WNSectionTitle_2"/>
    <w:bookmarkStart w:id="766" w:name="_WNTabType_1"/>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765"/>
  <w:bookmarkEnd w:id="76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D9CF7"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795" w:name="_WNSectionTitle_5"/>
    <w:bookmarkStart w:id="796" w:name="_WNTabType_4"/>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795"/>
  <w:bookmarkEnd w:id="796"/>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F26E7"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822" w:name="_WNSectionTitle_7"/>
    <w:bookmarkStart w:id="823" w:name="_WNTabType_6"/>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822"/>
  <w:bookmarkEnd w:id="823"/>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7B5D1"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829" w:name="_WNSectionTitle_9"/>
    <w:bookmarkStart w:id="830" w:name="_WNTabType_8"/>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829"/>
  <w:bookmarkEnd w:id="830"/>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8303"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856" w:name="_WNSectionTitle_10"/>
    <w:bookmarkStart w:id="857" w:name="_WNTabType_9"/>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856"/>
  <w:bookmarkEnd w:id="857"/>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ECCAF" w14:textId="77777777" w:rsidR="00B9395D" w:rsidRDefault="00B9395D" w:rsidP="00DC31C7">
    <w:pPr>
      <w:pStyle w:val="Header"/>
      <w:tabs>
        <w:tab w:val="clear" w:pos="4320"/>
        <w:tab w:val="clear" w:pos="8640"/>
        <w:tab w:val="right" w:pos="9720"/>
      </w:tabs>
      <w:ind w:left="-360"/>
      <w:rPr>
        <w:rFonts w:ascii="Verdana" w:eastAsia="MS ????" w:hAnsi="Verdana"/>
        <w:sz w:val="36"/>
        <w:szCs w:val="36"/>
      </w:rPr>
    </w:pPr>
    <w:bookmarkStart w:id="861" w:name="_WNSectionTitle"/>
    <w:bookmarkStart w:id="862" w:name="_WNTabType_0"/>
    <w:r>
      <w:rPr>
        <w:rFonts w:ascii="Verdana" w:eastAsia="MS ????" w:hAnsi="Verdana"/>
        <w:sz w:val="36"/>
        <w:szCs w:val="36"/>
      </w:rPr>
      <w:t>Northern Nights Website Wire Frame</w:t>
    </w:r>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861"/>
  <w:bookmarkEnd w:id="862"/>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1C30" w14:textId="77777777" w:rsidR="00B9395D" w:rsidRDefault="00B9395D">
    <w:pPr>
      <w:pStyle w:val="Header"/>
      <w:tabs>
        <w:tab w:val="clear" w:pos="4320"/>
        <w:tab w:val="clear" w:pos="8640"/>
        <w:tab w:val="right" w:pos="9720"/>
      </w:tabs>
      <w:ind w:left="-360"/>
      <w:rPr>
        <w:rFonts w:ascii="Verdana" w:eastAsia="MS ????" w:hAnsi="Verdana"/>
        <w:sz w:val="36"/>
        <w:szCs w:val="36"/>
      </w:rPr>
    </w:pPr>
    <w:bookmarkStart w:id="866" w:name="_WNSectionTitle_8"/>
    <w:bookmarkStart w:id="867" w:name="_WNTabType_7"/>
    <w:r>
      <w:rPr>
        <w:rFonts w:ascii="Verdana" w:eastAsia="MS ????" w:hAnsi="Verdana"/>
        <w:sz w:val="36"/>
        <w:szCs w:val="36"/>
      </w:rPr>
      <w:tab/>
    </w:r>
    <w:r>
      <w:rPr>
        <w:rFonts w:ascii="Verdana" w:eastAsia="MS ????" w:hAnsi="Verdana"/>
      </w:rPr>
      <w:fldChar w:fldCharType="begin"/>
    </w:r>
    <w:r>
      <w:rPr>
        <w:rFonts w:ascii="Verdana" w:eastAsia="MS ????" w:hAnsi="Verdana"/>
      </w:rPr>
      <w:instrText xml:space="preserve"> CREATEDATE </w:instrText>
    </w:r>
    <w:r>
      <w:rPr>
        <w:rFonts w:ascii="Verdana" w:eastAsia="MS ????" w:hAnsi="Verdana"/>
      </w:rPr>
      <w:fldChar w:fldCharType="separate"/>
    </w:r>
    <w:r>
      <w:rPr>
        <w:rFonts w:ascii="Verdana" w:eastAsia="MS ????" w:hAnsi="Verdana"/>
        <w:noProof/>
      </w:rPr>
      <w:t>4/26/13 8:21 PM</w:t>
    </w:r>
    <w:r>
      <w:rPr>
        <w:rFonts w:ascii="Verdana" w:eastAsia="MS ????" w:hAnsi="Verdana"/>
      </w:rPr>
      <w:fldChar w:fldCharType="end"/>
    </w:r>
  </w:p>
  <w:bookmarkEnd w:id="866"/>
  <w:bookmarkEnd w:id="86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B00D46C"/>
    <w:lvl w:ilvl="0">
      <w:start w:val="1"/>
      <w:numFmt w:val="bullet"/>
      <w:pStyle w:val="NoteLevel1"/>
      <w:lvlText w:val=""/>
      <w:lvlJc w:val="left"/>
      <w:pPr>
        <w:tabs>
          <w:tab w:val="num" w:pos="0"/>
        </w:tabs>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1D76729C"/>
    <w:multiLevelType w:val="multilevel"/>
    <w:tmpl w:val="5BA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74277"/>
    <w:multiLevelType w:val="hybridMultilevel"/>
    <w:tmpl w:val="07102C08"/>
    <w:lvl w:ilvl="0" w:tplc="84C4C290">
      <w:start w:val="1"/>
      <w:numFmt w:val="bullet"/>
      <w:lvlText w:val="•"/>
      <w:lvlJc w:val="left"/>
      <w:pPr>
        <w:tabs>
          <w:tab w:val="num" w:pos="720"/>
        </w:tabs>
        <w:ind w:left="720" w:hanging="360"/>
      </w:pPr>
      <w:rPr>
        <w:rFonts w:ascii="Times" w:hAnsi="Times" w:hint="default"/>
      </w:rPr>
    </w:lvl>
    <w:lvl w:ilvl="1" w:tplc="C34828E6" w:tentative="1">
      <w:start w:val="1"/>
      <w:numFmt w:val="bullet"/>
      <w:lvlText w:val="•"/>
      <w:lvlJc w:val="left"/>
      <w:pPr>
        <w:tabs>
          <w:tab w:val="num" w:pos="1440"/>
        </w:tabs>
        <w:ind w:left="1440" w:hanging="360"/>
      </w:pPr>
      <w:rPr>
        <w:rFonts w:ascii="Times" w:hAnsi="Times" w:hint="default"/>
      </w:rPr>
    </w:lvl>
    <w:lvl w:ilvl="2" w:tplc="62CA5480" w:tentative="1">
      <w:start w:val="1"/>
      <w:numFmt w:val="bullet"/>
      <w:lvlText w:val="•"/>
      <w:lvlJc w:val="left"/>
      <w:pPr>
        <w:tabs>
          <w:tab w:val="num" w:pos="2160"/>
        </w:tabs>
        <w:ind w:left="2160" w:hanging="360"/>
      </w:pPr>
      <w:rPr>
        <w:rFonts w:ascii="Times" w:hAnsi="Times" w:hint="default"/>
      </w:rPr>
    </w:lvl>
    <w:lvl w:ilvl="3" w:tplc="3E8CD7A8" w:tentative="1">
      <w:start w:val="1"/>
      <w:numFmt w:val="bullet"/>
      <w:lvlText w:val="•"/>
      <w:lvlJc w:val="left"/>
      <w:pPr>
        <w:tabs>
          <w:tab w:val="num" w:pos="2880"/>
        </w:tabs>
        <w:ind w:left="2880" w:hanging="360"/>
      </w:pPr>
      <w:rPr>
        <w:rFonts w:ascii="Times" w:hAnsi="Times" w:hint="default"/>
      </w:rPr>
    </w:lvl>
    <w:lvl w:ilvl="4" w:tplc="C73A82F6" w:tentative="1">
      <w:start w:val="1"/>
      <w:numFmt w:val="bullet"/>
      <w:lvlText w:val="•"/>
      <w:lvlJc w:val="left"/>
      <w:pPr>
        <w:tabs>
          <w:tab w:val="num" w:pos="3600"/>
        </w:tabs>
        <w:ind w:left="3600" w:hanging="360"/>
      </w:pPr>
      <w:rPr>
        <w:rFonts w:ascii="Times" w:hAnsi="Times" w:hint="default"/>
      </w:rPr>
    </w:lvl>
    <w:lvl w:ilvl="5" w:tplc="9140A61C" w:tentative="1">
      <w:start w:val="1"/>
      <w:numFmt w:val="bullet"/>
      <w:lvlText w:val="•"/>
      <w:lvlJc w:val="left"/>
      <w:pPr>
        <w:tabs>
          <w:tab w:val="num" w:pos="4320"/>
        </w:tabs>
        <w:ind w:left="4320" w:hanging="360"/>
      </w:pPr>
      <w:rPr>
        <w:rFonts w:ascii="Times" w:hAnsi="Times" w:hint="default"/>
      </w:rPr>
    </w:lvl>
    <w:lvl w:ilvl="6" w:tplc="2ABCC666" w:tentative="1">
      <w:start w:val="1"/>
      <w:numFmt w:val="bullet"/>
      <w:lvlText w:val="•"/>
      <w:lvlJc w:val="left"/>
      <w:pPr>
        <w:tabs>
          <w:tab w:val="num" w:pos="5040"/>
        </w:tabs>
        <w:ind w:left="5040" w:hanging="360"/>
      </w:pPr>
      <w:rPr>
        <w:rFonts w:ascii="Times" w:hAnsi="Times" w:hint="default"/>
      </w:rPr>
    </w:lvl>
    <w:lvl w:ilvl="7" w:tplc="AB5A2C7A" w:tentative="1">
      <w:start w:val="1"/>
      <w:numFmt w:val="bullet"/>
      <w:lvlText w:val="•"/>
      <w:lvlJc w:val="left"/>
      <w:pPr>
        <w:tabs>
          <w:tab w:val="num" w:pos="5760"/>
        </w:tabs>
        <w:ind w:left="5760" w:hanging="360"/>
      </w:pPr>
      <w:rPr>
        <w:rFonts w:ascii="Times" w:hAnsi="Times" w:hint="default"/>
      </w:rPr>
    </w:lvl>
    <w:lvl w:ilvl="8" w:tplc="CAE8C9AC" w:tentative="1">
      <w:start w:val="1"/>
      <w:numFmt w:val="bullet"/>
      <w:lvlText w:val="•"/>
      <w:lvlJc w:val="left"/>
      <w:pPr>
        <w:tabs>
          <w:tab w:val="num" w:pos="6480"/>
        </w:tabs>
        <w:ind w:left="6480" w:hanging="360"/>
      </w:pPr>
      <w:rPr>
        <w:rFonts w:ascii="Times" w:hAnsi="Times" w:hint="default"/>
      </w:rPr>
    </w:lvl>
  </w:abstractNum>
  <w:abstractNum w:abstractNumId="3">
    <w:nsid w:val="53825FF0"/>
    <w:multiLevelType w:val="hybridMultilevel"/>
    <w:tmpl w:val="84E00DC8"/>
    <w:lvl w:ilvl="0" w:tplc="F2D8CB7E">
      <w:start w:val="1"/>
      <w:numFmt w:val="bullet"/>
      <w:lvlText w:val="•"/>
      <w:lvlJc w:val="left"/>
      <w:pPr>
        <w:tabs>
          <w:tab w:val="num" w:pos="720"/>
        </w:tabs>
        <w:ind w:left="720" w:hanging="360"/>
      </w:pPr>
      <w:rPr>
        <w:rFonts w:ascii="Times" w:hAnsi="Times" w:hint="default"/>
      </w:rPr>
    </w:lvl>
    <w:lvl w:ilvl="1" w:tplc="3C24AEEC">
      <w:start w:val="1"/>
      <w:numFmt w:val="bullet"/>
      <w:lvlText w:val="•"/>
      <w:lvlJc w:val="left"/>
      <w:pPr>
        <w:tabs>
          <w:tab w:val="num" w:pos="1440"/>
        </w:tabs>
        <w:ind w:left="1440" w:hanging="360"/>
      </w:pPr>
      <w:rPr>
        <w:rFonts w:ascii="Times" w:hAnsi="Times" w:hint="default"/>
      </w:rPr>
    </w:lvl>
    <w:lvl w:ilvl="2" w:tplc="0EB44EFA" w:tentative="1">
      <w:start w:val="1"/>
      <w:numFmt w:val="bullet"/>
      <w:lvlText w:val="•"/>
      <w:lvlJc w:val="left"/>
      <w:pPr>
        <w:tabs>
          <w:tab w:val="num" w:pos="2160"/>
        </w:tabs>
        <w:ind w:left="2160" w:hanging="360"/>
      </w:pPr>
      <w:rPr>
        <w:rFonts w:ascii="Times" w:hAnsi="Times" w:hint="default"/>
      </w:rPr>
    </w:lvl>
    <w:lvl w:ilvl="3" w:tplc="3C84F6D8" w:tentative="1">
      <w:start w:val="1"/>
      <w:numFmt w:val="bullet"/>
      <w:lvlText w:val="•"/>
      <w:lvlJc w:val="left"/>
      <w:pPr>
        <w:tabs>
          <w:tab w:val="num" w:pos="2880"/>
        </w:tabs>
        <w:ind w:left="2880" w:hanging="360"/>
      </w:pPr>
      <w:rPr>
        <w:rFonts w:ascii="Times" w:hAnsi="Times" w:hint="default"/>
      </w:rPr>
    </w:lvl>
    <w:lvl w:ilvl="4" w:tplc="57AA778C" w:tentative="1">
      <w:start w:val="1"/>
      <w:numFmt w:val="bullet"/>
      <w:lvlText w:val="•"/>
      <w:lvlJc w:val="left"/>
      <w:pPr>
        <w:tabs>
          <w:tab w:val="num" w:pos="3600"/>
        </w:tabs>
        <w:ind w:left="3600" w:hanging="360"/>
      </w:pPr>
      <w:rPr>
        <w:rFonts w:ascii="Times" w:hAnsi="Times" w:hint="default"/>
      </w:rPr>
    </w:lvl>
    <w:lvl w:ilvl="5" w:tplc="A3D8FE64" w:tentative="1">
      <w:start w:val="1"/>
      <w:numFmt w:val="bullet"/>
      <w:lvlText w:val="•"/>
      <w:lvlJc w:val="left"/>
      <w:pPr>
        <w:tabs>
          <w:tab w:val="num" w:pos="4320"/>
        </w:tabs>
        <w:ind w:left="4320" w:hanging="360"/>
      </w:pPr>
      <w:rPr>
        <w:rFonts w:ascii="Times" w:hAnsi="Times" w:hint="default"/>
      </w:rPr>
    </w:lvl>
    <w:lvl w:ilvl="6" w:tplc="C8FCEA9C" w:tentative="1">
      <w:start w:val="1"/>
      <w:numFmt w:val="bullet"/>
      <w:lvlText w:val="•"/>
      <w:lvlJc w:val="left"/>
      <w:pPr>
        <w:tabs>
          <w:tab w:val="num" w:pos="5040"/>
        </w:tabs>
        <w:ind w:left="5040" w:hanging="360"/>
      </w:pPr>
      <w:rPr>
        <w:rFonts w:ascii="Times" w:hAnsi="Times" w:hint="default"/>
      </w:rPr>
    </w:lvl>
    <w:lvl w:ilvl="7" w:tplc="14320CAE" w:tentative="1">
      <w:start w:val="1"/>
      <w:numFmt w:val="bullet"/>
      <w:lvlText w:val="•"/>
      <w:lvlJc w:val="left"/>
      <w:pPr>
        <w:tabs>
          <w:tab w:val="num" w:pos="5760"/>
        </w:tabs>
        <w:ind w:left="5760" w:hanging="360"/>
      </w:pPr>
      <w:rPr>
        <w:rFonts w:ascii="Times" w:hAnsi="Times" w:hint="default"/>
      </w:rPr>
    </w:lvl>
    <w:lvl w:ilvl="8" w:tplc="F26A90BA" w:tentative="1">
      <w:start w:val="1"/>
      <w:numFmt w:val="bullet"/>
      <w:lvlText w:val="•"/>
      <w:lvlJc w:val="left"/>
      <w:pPr>
        <w:tabs>
          <w:tab w:val="num" w:pos="6480"/>
        </w:tabs>
        <w:ind w:left="6480" w:hanging="360"/>
      </w:pPr>
      <w:rPr>
        <w:rFonts w:ascii="Times" w:hAnsi="Times" w:hint="default"/>
      </w:rPr>
    </w:lvl>
  </w:abstractNum>
  <w:abstractNum w:abstractNumId="4">
    <w:nsid w:val="646E0E65"/>
    <w:multiLevelType w:val="hybridMultilevel"/>
    <w:tmpl w:val="C534DEFC"/>
    <w:lvl w:ilvl="0" w:tplc="0E7AAC44">
      <w:start w:val="1"/>
      <w:numFmt w:val="bullet"/>
      <w:lvlText w:val="•"/>
      <w:lvlJc w:val="left"/>
      <w:pPr>
        <w:tabs>
          <w:tab w:val="num" w:pos="720"/>
        </w:tabs>
        <w:ind w:left="720" w:hanging="360"/>
      </w:pPr>
      <w:rPr>
        <w:rFonts w:ascii="Times" w:hAnsi="Times" w:hint="default"/>
      </w:rPr>
    </w:lvl>
    <w:lvl w:ilvl="1" w:tplc="37BECDC0">
      <w:start w:val="1"/>
      <w:numFmt w:val="bullet"/>
      <w:lvlText w:val="•"/>
      <w:lvlJc w:val="left"/>
      <w:pPr>
        <w:tabs>
          <w:tab w:val="num" w:pos="1440"/>
        </w:tabs>
        <w:ind w:left="1440" w:hanging="360"/>
      </w:pPr>
      <w:rPr>
        <w:rFonts w:ascii="Times" w:hAnsi="Times" w:hint="default"/>
      </w:rPr>
    </w:lvl>
    <w:lvl w:ilvl="2" w:tplc="BB1210C2" w:tentative="1">
      <w:start w:val="1"/>
      <w:numFmt w:val="bullet"/>
      <w:lvlText w:val="•"/>
      <w:lvlJc w:val="left"/>
      <w:pPr>
        <w:tabs>
          <w:tab w:val="num" w:pos="2160"/>
        </w:tabs>
        <w:ind w:left="2160" w:hanging="360"/>
      </w:pPr>
      <w:rPr>
        <w:rFonts w:ascii="Times" w:hAnsi="Times" w:hint="default"/>
      </w:rPr>
    </w:lvl>
    <w:lvl w:ilvl="3" w:tplc="61FEE02A" w:tentative="1">
      <w:start w:val="1"/>
      <w:numFmt w:val="bullet"/>
      <w:lvlText w:val="•"/>
      <w:lvlJc w:val="left"/>
      <w:pPr>
        <w:tabs>
          <w:tab w:val="num" w:pos="2880"/>
        </w:tabs>
        <w:ind w:left="2880" w:hanging="360"/>
      </w:pPr>
      <w:rPr>
        <w:rFonts w:ascii="Times" w:hAnsi="Times" w:hint="default"/>
      </w:rPr>
    </w:lvl>
    <w:lvl w:ilvl="4" w:tplc="2BF6021E" w:tentative="1">
      <w:start w:val="1"/>
      <w:numFmt w:val="bullet"/>
      <w:lvlText w:val="•"/>
      <w:lvlJc w:val="left"/>
      <w:pPr>
        <w:tabs>
          <w:tab w:val="num" w:pos="3600"/>
        </w:tabs>
        <w:ind w:left="3600" w:hanging="360"/>
      </w:pPr>
      <w:rPr>
        <w:rFonts w:ascii="Times" w:hAnsi="Times" w:hint="default"/>
      </w:rPr>
    </w:lvl>
    <w:lvl w:ilvl="5" w:tplc="A226305E" w:tentative="1">
      <w:start w:val="1"/>
      <w:numFmt w:val="bullet"/>
      <w:lvlText w:val="•"/>
      <w:lvlJc w:val="left"/>
      <w:pPr>
        <w:tabs>
          <w:tab w:val="num" w:pos="4320"/>
        </w:tabs>
        <w:ind w:left="4320" w:hanging="360"/>
      </w:pPr>
      <w:rPr>
        <w:rFonts w:ascii="Times" w:hAnsi="Times" w:hint="default"/>
      </w:rPr>
    </w:lvl>
    <w:lvl w:ilvl="6" w:tplc="155CF178" w:tentative="1">
      <w:start w:val="1"/>
      <w:numFmt w:val="bullet"/>
      <w:lvlText w:val="•"/>
      <w:lvlJc w:val="left"/>
      <w:pPr>
        <w:tabs>
          <w:tab w:val="num" w:pos="5040"/>
        </w:tabs>
        <w:ind w:left="5040" w:hanging="360"/>
      </w:pPr>
      <w:rPr>
        <w:rFonts w:ascii="Times" w:hAnsi="Times" w:hint="default"/>
      </w:rPr>
    </w:lvl>
    <w:lvl w:ilvl="7" w:tplc="4BCC42C2" w:tentative="1">
      <w:start w:val="1"/>
      <w:numFmt w:val="bullet"/>
      <w:lvlText w:val="•"/>
      <w:lvlJc w:val="left"/>
      <w:pPr>
        <w:tabs>
          <w:tab w:val="num" w:pos="5760"/>
        </w:tabs>
        <w:ind w:left="5760" w:hanging="360"/>
      </w:pPr>
      <w:rPr>
        <w:rFonts w:ascii="Times" w:hAnsi="Times" w:hint="default"/>
      </w:rPr>
    </w:lvl>
    <w:lvl w:ilvl="8" w:tplc="6E787B40" w:tentative="1">
      <w:start w:val="1"/>
      <w:numFmt w:val="bullet"/>
      <w:lvlText w:val="•"/>
      <w:lvlJc w:val="left"/>
      <w:pPr>
        <w:tabs>
          <w:tab w:val="num" w:pos="6480"/>
        </w:tabs>
        <w:ind w:left="6480" w:hanging="360"/>
      </w:pPr>
      <w:rPr>
        <w:rFonts w:ascii="Times" w:hAnsi="Times" w:hint="default"/>
      </w:rPr>
    </w:lvl>
  </w:abstractNum>
  <w:abstractNum w:abstractNumId="5">
    <w:nsid w:val="68750B9D"/>
    <w:multiLevelType w:val="hybridMultilevel"/>
    <w:tmpl w:val="7C182C9E"/>
    <w:lvl w:ilvl="0" w:tplc="222090E4">
      <w:start w:val="1"/>
      <w:numFmt w:val="bullet"/>
      <w:lvlText w:val="•"/>
      <w:lvlJc w:val="left"/>
      <w:pPr>
        <w:tabs>
          <w:tab w:val="num" w:pos="720"/>
        </w:tabs>
        <w:ind w:left="720" w:hanging="360"/>
      </w:pPr>
      <w:rPr>
        <w:rFonts w:ascii="Times" w:hAnsi="Times" w:hint="default"/>
      </w:rPr>
    </w:lvl>
    <w:lvl w:ilvl="1" w:tplc="244AB6E0">
      <w:start w:val="1"/>
      <w:numFmt w:val="bullet"/>
      <w:lvlText w:val="•"/>
      <w:lvlJc w:val="left"/>
      <w:pPr>
        <w:tabs>
          <w:tab w:val="num" w:pos="1440"/>
        </w:tabs>
        <w:ind w:left="1440" w:hanging="360"/>
      </w:pPr>
      <w:rPr>
        <w:rFonts w:ascii="Times" w:hAnsi="Times" w:hint="default"/>
      </w:rPr>
    </w:lvl>
    <w:lvl w:ilvl="2" w:tplc="1FB022C0" w:tentative="1">
      <w:start w:val="1"/>
      <w:numFmt w:val="bullet"/>
      <w:lvlText w:val="•"/>
      <w:lvlJc w:val="left"/>
      <w:pPr>
        <w:tabs>
          <w:tab w:val="num" w:pos="2160"/>
        </w:tabs>
        <w:ind w:left="2160" w:hanging="360"/>
      </w:pPr>
      <w:rPr>
        <w:rFonts w:ascii="Times" w:hAnsi="Times" w:hint="default"/>
      </w:rPr>
    </w:lvl>
    <w:lvl w:ilvl="3" w:tplc="777EA682" w:tentative="1">
      <w:start w:val="1"/>
      <w:numFmt w:val="bullet"/>
      <w:lvlText w:val="•"/>
      <w:lvlJc w:val="left"/>
      <w:pPr>
        <w:tabs>
          <w:tab w:val="num" w:pos="2880"/>
        </w:tabs>
        <w:ind w:left="2880" w:hanging="360"/>
      </w:pPr>
      <w:rPr>
        <w:rFonts w:ascii="Times" w:hAnsi="Times" w:hint="default"/>
      </w:rPr>
    </w:lvl>
    <w:lvl w:ilvl="4" w:tplc="5CF8F0BE" w:tentative="1">
      <w:start w:val="1"/>
      <w:numFmt w:val="bullet"/>
      <w:lvlText w:val="•"/>
      <w:lvlJc w:val="left"/>
      <w:pPr>
        <w:tabs>
          <w:tab w:val="num" w:pos="3600"/>
        </w:tabs>
        <w:ind w:left="3600" w:hanging="360"/>
      </w:pPr>
      <w:rPr>
        <w:rFonts w:ascii="Times" w:hAnsi="Times" w:hint="default"/>
      </w:rPr>
    </w:lvl>
    <w:lvl w:ilvl="5" w:tplc="4970AB4E" w:tentative="1">
      <w:start w:val="1"/>
      <w:numFmt w:val="bullet"/>
      <w:lvlText w:val="•"/>
      <w:lvlJc w:val="left"/>
      <w:pPr>
        <w:tabs>
          <w:tab w:val="num" w:pos="4320"/>
        </w:tabs>
        <w:ind w:left="4320" w:hanging="360"/>
      </w:pPr>
      <w:rPr>
        <w:rFonts w:ascii="Times" w:hAnsi="Times" w:hint="default"/>
      </w:rPr>
    </w:lvl>
    <w:lvl w:ilvl="6" w:tplc="78E8D9CC" w:tentative="1">
      <w:start w:val="1"/>
      <w:numFmt w:val="bullet"/>
      <w:lvlText w:val="•"/>
      <w:lvlJc w:val="left"/>
      <w:pPr>
        <w:tabs>
          <w:tab w:val="num" w:pos="5040"/>
        </w:tabs>
        <w:ind w:left="5040" w:hanging="360"/>
      </w:pPr>
      <w:rPr>
        <w:rFonts w:ascii="Times" w:hAnsi="Times" w:hint="default"/>
      </w:rPr>
    </w:lvl>
    <w:lvl w:ilvl="7" w:tplc="0A3036A8" w:tentative="1">
      <w:start w:val="1"/>
      <w:numFmt w:val="bullet"/>
      <w:lvlText w:val="•"/>
      <w:lvlJc w:val="left"/>
      <w:pPr>
        <w:tabs>
          <w:tab w:val="num" w:pos="5760"/>
        </w:tabs>
        <w:ind w:left="5760" w:hanging="360"/>
      </w:pPr>
      <w:rPr>
        <w:rFonts w:ascii="Times" w:hAnsi="Times" w:hint="default"/>
      </w:rPr>
    </w:lvl>
    <w:lvl w:ilvl="8" w:tplc="52C6DE26"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rawingGridVerticalSpacing w:val="360"/>
  <w:displayHorizontalDrawingGridEvery w:val="0"/>
  <w:doNotUseMarginsForDrawingGridOrigin/>
  <w:drawingGridVerticalOrigin w:val="0"/>
  <w:characterSpacingControl w:val="doNotCompress"/>
  <w:footnotePr>
    <w:footnote w:id="-1"/>
    <w:footnote w:id="0"/>
  </w:footnotePr>
  <w:endnotePr>
    <w:endnote w:id="-1"/>
    <w:endnote w:id="0"/>
  </w:endnotePr>
  <w:compat>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WNSectionTitle" w:val="Buy Tickets"/>
    <w:docVar w:name="_WNSectionTitle_10" w:val="Press"/>
    <w:docVar w:name="_WNSectionTitle_11" w:val="Footer Navigation"/>
    <w:docVar w:name="_WNSectionTitle_2" w:val="Artist "/>
    <w:docVar w:name="_WNSectionTitle_3" w:val="Experience "/>
    <w:docVar w:name="_WNSectionTitle_4" w:val="Traceless"/>
    <w:docVar w:name="_WNSectionTitle_5" w:val="Participate"/>
    <w:docVar w:name="_WNSectionTitle_6" w:val="Festival Guide"/>
    <w:docVar w:name="_WNSectionTitle_7" w:val="The Ride Up"/>
    <w:docVar w:name="_WNSectionTitle_8" w:val="Partners"/>
    <w:docVar w:name="_WNSectionTitle_9" w:val="Contact"/>
    <w:docVar w:name="_WNTabType_0" w:val="0"/>
    <w:docVar w:name="_WNTabType_1" w:val="1"/>
    <w:docVar w:name="_WNTabType_10" w:val="4"/>
    <w:docVar w:name="_WNTabType_11" w:val="2"/>
    <w:docVar w:name="_WNTabType_2" w:val="0"/>
    <w:docVar w:name="_WNTabType_3" w:val="3"/>
    <w:docVar w:name="_WNTabType_4" w:val="5"/>
    <w:docVar w:name="_WNTabType_5" w:val="0"/>
    <w:docVar w:name="_WNTabType_6" w:val="1"/>
    <w:docVar w:name="_WNTabType_7" w:val="2"/>
    <w:docVar w:name="_WNTabType_8" w:val="3"/>
    <w:docVar w:name="_WNTabType_9" w:val="0"/>
    <w:docVar w:name="EnableWordNotes" w:val="0"/>
    <w:docVar w:name="WNDocDisplayRings" w:val="WNDocDisplayRings"/>
    <w:docVar w:name="WNDocLookType" w:val="3"/>
  </w:docVars>
  <w:rsids>
    <w:rsidRoot w:val="00DC31C7"/>
    <w:rsid w:val="00011748"/>
    <w:rsid w:val="00022978"/>
    <w:rsid w:val="00032DB2"/>
    <w:rsid w:val="000635E0"/>
    <w:rsid w:val="000B615F"/>
    <w:rsid w:val="000D0757"/>
    <w:rsid w:val="000E2ED0"/>
    <w:rsid w:val="000E7A26"/>
    <w:rsid w:val="000F04FF"/>
    <w:rsid w:val="0010278B"/>
    <w:rsid w:val="0013510C"/>
    <w:rsid w:val="001419DF"/>
    <w:rsid w:val="0014758D"/>
    <w:rsid w:val="00162B84"/>
    <w:rsid w:val="0019591B"/>
    <w:rsid w:val="00200E82"/>
    <w:rsid w:val="0022648B"/>
    <w:rsid w:val="00227DFB"/>
    <w:rsid w:val="00291FE7"/>
    <w:rsid w:val="002E0CE6"/>
    <w:rsid w:val="00312914"/>
    <w:rsid w:val="00355BD7"/>
    <w:rsid w:val="003608B4"/>
    <w:rsid w:val="00382708"/>
    <w:rsid w:val="003E1330"/>
    <w:rsid w:val="003F4A3A"/>
    <w:rsid w:val="00493A65"/>
    <w:rsid w:val="004C1FAD"/>
    <w:rsid w:val="004C3DA2"/>
    <w:rsid w:val="004D1330"/>
    <w:rsid w:val="00537841"/>
    <w:rsid w:val="00543E42"/>
    <w:rsid w:val="00573545"/>
    <w:rsid w:val="005A71DF"/>
    <w:rsid w:val="005D1AE5"/>
    <w:rsid w:val="006524A1"/>
    <w:rsid w:val="006669C6"/>
    <w:rsid w:val="006A7EFE"/>
    <w:rsid w:val="006B2B9F"/>
    <w:rsid w:val="006F6460"/>
    <w:rsid w:val="00701207"/>
    <w:rsid w:val="00701230"/>
    <w:rsid w:val="0075714E"/>
    <w:rsid w:val="00770CE8"/>
    <w:rsid w:val="0078554B"/>
    <w:rsid w:val="007E6352"/>
    <w:rsid w:val="00802D50"/>
    <w:rsid w:val="008058E4"/>
    <w:rsid w:val="00817DEF"/>
    <w:rsid w:val="00850D2F"/>
    <w:rsid w:val="00853C61"/>
    <w:rsid w:val="00854039"/>
    <w:rsid w:val="008841BE"/>
    <w:rsid w:val="00887C3B"/>
    <w:rsid w:val="008A3A47"/>
    <w:rsid w:val="008A4BD3"/>
    <w:rsid w:val="008B68D7"/>
    <w:rsid w:val="008F52BC"/>
    <w:rsid w:val="00916D2F"/>
    <w:rsid w:val="009232A5"/>
    <w:rsid w:val="009272F7"/>
    <w:rsid w:val="00934C25"/>
    <w:rsid w:val="00946DC3"/>
    <w:rsid w:val="009710BF"/>
    <w:rsid w:val="009A2998"/>
    <w:rsid w:val="00A402D3"/>
    <w:rsid w:val="00A53B5F"/>
    <w:rsid w:val="00A57E7C"/>
    <w:rsid w:val="00AB5DD4"/>
    <w:rsid w:val="00AF6FA0"/>
    <w:rsid w:val="00B32F8B"/>
    <w:rsid w:val="00B9395D"/>
    <w:rsid w:val="00B94275"/>
    <w:rsid w:val="00BA3D63"/>
    <w:rsid w:val="00BA7C88"/>
    <w:rsid w:val="00BD019D"/>
    <w:rsid w:val="00C04B0A"/>
    <w:rsid w:val="00CC1902"/>
    <w:rsid w:val="00CC4523"/>
    <w:rsid w:val="00D45C68"/>
    <w:rsid w:val="00DC31C7"/>
    <w:rsid w:val="00E0552A"/>
    <w:rsid w:val="00F523FF"/>
    <w:rsid w:val="00FD0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5E5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rsid w:val="00DC31C7"/>
    <w:pPr>
      <w:keepNext/>
      <w:numPr>
        <w:numId w:val="1"/>
      </w:numPr>
      <w:contextualSpacing/>
      <w:outlineLvl w:val="0"/>
    </w:pPr>
    <w:rPr>
      <w:rFonts w:ascii="Verdana" w:eastAsia="MS ????" w:hAnsi="Verdana"/>
    </w:rPr>
  </w:style>
  <w:style w:type="paragraph" w:customStyle="1" w:styleId="NoteLevel21">
    <w:name w:val="Note Level 21"/>
    <w:basedOn w:val="Normal"/>
    <w:uiPriority w:val="99"/>
    <w:rsid w:val="00DC31C7"/>
    <w:pPr>
      <w:keepNext/>
      <w:numPr>
        <w:ilvl w:val="1"/>
        <w:numId w:val="1"/>
      </w:numPr>
      <w:contextualSpacing/>
      <w:outlineLvl w:val="1"/>
    </w:pPr>
    <w:rPr>
      <w:rFonts w:ascii="Verdana" w:eastAsia="MS ????" w:hAnsi="Verdana"/>
    </w:rPr>
  </w:style>
  <w:style w:type="paragraph" w:customStyle="1" w:styleId="NoteLevel31">
    <w:name w:val="Note Level 31"/>
    <w:basedOn w:val="Normal"/>
    <w:uiPriority w:val="99"/>
    <w:rsid w:val="00DC31C7"/>
    <w:pPr>
      <w:keepNext/>
      <w:numPr>
        <w:ilvl w:val="2"/>
        <w:numId w:val="1"/>
      </w:numPr>
      <w:contextualSpacing/>
      <w:outlineLvl w:val="2"/>
    </w:pPr>
    <w:rPr>
      <w:rFonts w:ascii="Verdana" w:eastAsia="MS ????" w:hAnsi="Verdana"/>
    </w:rPr>
  </w:style>
  <w:style w:type="paragraph" w:customStyle="1" w:styleId="NoteLevel41">
    <w:name w:val="Note Level 41"/>
    <w:basedOn w:val="Normal"/>
    <w:uiPriority w:val="99"/>
    <w:rsid w:val="00DC31C7"/>
    <w:pPr>
      <w:keepNext/>
      <w:numPr>
        <w:ilvl w:val="3"/>
        <w:numId w:val="1"/>
      </w:numPr>
      <w:contextualSpacing/>
      <w:outlineLvl w:val="3"/>
    </w:pPr>
    <w:rPr>
      <w:rFonts w:ascii="Verdana" w:eastAsia="MS ????" w:hAnsi="Verdana"/>
    </w:rPr>
  </w:style>
  <w:style w:type="paragraph" w:customStyle="1" w:styleId="NoteLevel51">
    <w:name w:val="Note Level 51"/>
    <w:basedOn w:val="Normal"/>
    <w:uiPriority w:val="99"/>
    <w:rsid w:val="00DC31C7"/>
    <w:pPr>
      <w:keepNext/>
      <w:numPr>
        <w:ilvl w:val="4"/>
        <w:numId w:val="1"/>
      </w:numPr>
      <w:contextualSpacing/>
      <w:outlineLvl w:val="4"/>
    </w:pPr>
    <w:rPr>
      <w:rFonts w:ascii="Verdana" w:eastAsia="MS ????" w:hAnsi="Verdana"/>
    </w:rPr>
  </w:style>
  <w:style w:type="paragraph" w:customStyle="1" w:styleId="NoteLevel61">
    <w:name w:val="Note Level 61"/>
    <w:basedOn w:val="Normal"/>
    <w:uiPriority w:val="99"/>
    <w:semiHidden/>
    <w:rsid w:val="00DC31C7"/>
    <w:pPr>
      <w:keepNext/>
      <w:numPr>
        <w:ilvl w:val="5"/>
        <w:numId w:val="1"/>
      </w:numPr>
      <w:contextualSpacing/>
      <w:outlineLvl w:val="5"/>
    </w:pPr>
    <w:rPr>
      <w:rFonts w:ascii="Verdana" w:eastAsia="MS ????" w:hAnsi="Verdana"/>
    </w:rPr>
  </w:style>
  <w:style w:type="paragraph" w:customStyle="1" w:styleId="NoteLevel71">
    <w:name w:val="Note Level 71"/>
    <w:basedOn w:val="Normal"/>
    <w:uiPriority w:val="99"/>
    <w:semiHidden/>
    <w:rsid w:val="00DC31C7"/>
    <w:pPr>
      <w:keepNext/>
      <w:numPr>
        <w:ilvl w:val="6"/>
        <w:numId w:val="1"/>
      </w:numPr>
      <w:contextualSpacing/>
      <w:outlineLvl w:val="6"/>
    </w:pPr>
    <w:rPr>
      <w:rFonts w:ascii="Verdana" w:eastAsia="MS ????" w:hAnsi="Verdana"/>
    </w:rPr>
  </w:style>
  <w:style w:type="paragraph" w:customStyle="1" w:styleId="NoteLevel81">
    <w:name w:val="Note Level 81"/>
    <w:basedOn w:val="Normal"/>
    <w:uiPriority w:val="99"/>
    <w:semiHidden/>
    <w:rsid w:val="00DC31C7"/>
    <w:pPr>
      <w:keepNext/>
      <w:numPr>
        <w:ilvl w:val="7"/>
        <w:numId w:val="1"/>
      </w:numPr>
      <w:contextualSpacing/>
      <w:outlineLvl w:val="7"/>
    </w:pPr>
    <w:rPr>
      <w:rFonts w:ascii="Verdana" w:eastAsia="MS ????" w:hAnsi="Verdana"/>
    </w:rPr>
  </w:style>
  <w:style w:type="paragraph" w:customStyle="1" w:styleId="NoteLevel91">
    <w:name w:val="Note Level 91"/>
    <w:basedOn w:val="Normal"/>
    <w:uiPriority w:val="99"/>
    <w:semiHidden/>
    <w:rsid w:val="00DC31C7"/>
    <w:pPr>
      <w:keepNext/>
      <w:numPr>
        <w:ilvl w:val="8"/>
        <w:numId w:val="1"/>
      </w:numPr>
      <w:contextualSpacing/>
      <w:outlineLvl w:val="8"/>
    </w:pPr>
    <w:rPr>
      <w:rFonts w:ascii="Verdana" w:eastAsia="MS ????" w:hAnsi="Verdana"/>
    </w:rPr>
  </w:style>
  <w:style w:type="paragraph" w:styleId="Header">
    <w:name w:val="header"/>
    <w:basedOn w:val="Normal"/>
    <w:link w:val="HeaderChar"/>
    <w:uiPriority w:val="99"/>
    <w:rsid w:val="00DC31C7"/>
    <w:pPr>
      <w:tabs>
        <w:tab w:val="center" w:pos="4320"/>
        <w:tab w:val="right" w:pos="8640"/>
      </w:tabs>
    </w:pPr>
  </w:style>
  <w:style w:type="character" w:customStyle="1" w:styleId="HeaderChar">
    <w:name w:val="Header Char"/>
    <w:basedOn w:val="DefaultParagraphFont"/>
    <w:link w:val="Header"/>
    <w:uiPriority w:val="99"/>
    <w:locked/>
    <w:rsid w:val="00DC31C7"/>
    <w:rPr>
      <w:rFonts w:cs="Times New Roman"/>
    </w:rPr>
  </w:style>
  <w:style w:type="character" w:styleId="Hyperlink">
    <w:name w:val="Hyperlink"/>
    <w:basedOn w:val="DefaultParagraphFont"/>
    <w:uiPriority w:val="99"/>
    <w:rsid w:val="003E1330"/>
    <w:rPr>
      <w:rFonts w:cs="Times New Roman"/>
      <w:color w:val="0000FF"/>
      <w:u w:val="single"/>
    </w:rPr>
  </w:style>
  <w:style w:type="character" w:styleId="FollowedHyperlink">
    <w:name w:val="FollowedHyperlink"/>
    <w:basedOn w:val="DefaultParagraphFont"/>
    <w:uiPriority w:val="99"/>
    <w:semiHidden/>
    <w:rsid w:val="003E1330"/>
    <w:rPr>
      <w:rFonts w:cs="Times New Roman"/>
      <w:color w:val="800080"/>
      <w:u w:val="single"/>
    </w:rPr>
  </w:style>
  <w:style w:type="paragraph" w:styleId="NoteLevel1">
    <w:name w:val="Note Level 1"/>
    <w:basedOn w:val="Normal"/>
    <w:uiPriority w:val="99"/>
    <w:unhideWhenUsed/>
    <w:rsid w:val="00B9395D"/>
    <w:pPr>
      <w:keepNext/>
      <w:numPr>
        <w:numId w:val="1"/>
      </w:numPr>
      <w:contextualSpacing/>
      <w:outlineLvl w:val="0"/>
    </w:pPr>
    <w:rPr>
      <w:rFonts w:ascii="Verdana" w:eastAsia="ＭＳ ゴシック"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8784">
      <w:marLeft w:val="0"/>
      <w:marRight w:val="0"/>
      <w:marTop w:val="0"/>
      <w:marBottom w:val="0"/>
      <w:divBdr>
        <w:top w:val="none" w:sz="0" w:space="0" w:color="auto"/>
        <w:left w:val="none" w:sz="0" w:space="0" w:color="auto"/>
        <w:bottom w:val="none" w:sz="0" w:space="0" w:color="auto"/>
        <w:right w:val="none" w:sz="0" w:space="0" w:color="auto"/>
      </w:divBdr>
      <w:divsChild>
        <w:div w:id="73598835">
          <w:marLeft w:val="547"/>
          <w:marRight w:val="0"/>
          <w:marTop w:val="400"/>
          <w:marBottom w:val="0"/>
          <w:divBdr>
            <w:top w:val="none" w:sz="0" w:space="0" w:color="auto"/>
            <w:left w:val="none" w:sz="0" w:space="0" w:color="auto"/>
            <w:bottom w:val="none" w:sz="0" w:space="0" w:color="auto"/>
            <w:right w:val="none" w:sz="0" w:space="0" w:color="auto"/>
          </w:divBdr>
        </w:div>
      </w:divsChild>
    </w:div>
    <w:div w:id="73598785">
      <w:marLeft w:val="0"/>
      <w:marRight w:val="0"/>
      <w:marTop w:val="0"/>
      <w:marBottom w:val="0"/>
      <w:divBdr>
        <w:top w:val="none" w:sz="0" w:space="0" w:color="auto"/>
        <w:left w:val="none" w:sz="0" w:space="0" w:color="auto"/>
        <w:bottom w:val="none" w:sz="0" w:space="0" w:color="auto"/>
        <w:right w:val="none" w:sz="0" w:space="0" w:color="auto"/>
      </w:divBdr>
    </w:div>
    <w:div w:id="73598787">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73598791">
      <w:marLeft w:val="0"/>
      <w:marRight w:val="0"/>
      <w:marTop w:val="0"/>
      <w:marBottom w:val="0"/>
      <w:divBdr>
        <w:top w:val="none" w:sz="0" w:space="0" w:color="auto"/>
        <w:left w:val="none" w:sz="0" w:space="0" w:color="auto"/>
        <w:bottom w:val="none" w:sz="0" w:space="0" w:color="auto"/>
        <w:right w:val="none" w:sz="0" w:space="0" w:color="auto"/>
      </w:divBdr>
    </w:div>
    <w:div w:id="73598792">
      <w:marLeft w:val="0"/>
      <w:marRight w:val="0"/>
      <w:marTop w:val="0"/>
      <w:marBottom w:val="0"/>
      <w:divBdr>
        <w:top w:val="none" w:sz="0" w:space="0" w:color="auto"/>
        <w:left w:val="none" w:sz="0" w:space="0" w:color="auto"/>
        <w:bottom w:val="none" w:sz="0" w:space="0" w:color="auto"/>
        <w:right w:val="none" w:sz="0" w:space="0" w:color="auto"/>
      </w:divBdr>
    </w:div>
    <w:div w:id="73598799">
      <w:marLeft w:val="0"/>
      <w:marRight w:val="0"/>
      <w:marTop w:val="0"/>
      <w:marBottom w:val="0"/>
      <w:divBdr>
        <w:top w:val="none" w:sz="0" w:space="0" w:color="auto"/>
        <w:left w:val="none" w:sz="0" w:space="0" w:color="auto"/>
        <w:bottom w:val="none" w:sz="0" w:space="0" w:color="auto"/>
        <w:right w:val="none" w:sz="0" w:space="0" w:color="auto"/>
      </w:divBdr>
    </w:div>
    <w:div w:id="73598800">
      <w:marLeft w:val="0"/>
      <w:marRight w:val="0"/>
      <w:marTop w:val="0"/>
      <w:marBottom w:val="0"/>
      <w:divBdr>
        <w:top w:val="none" w:sz="0" w:space="0" w:color="auto"/>
        <w:left w:val="none" w:sz="0" w:space="0" w:color="auto"/>
        <w:bottom w:val="none" w:sz="0" w:space="0" w:color="auto"/>
        <w:right w:val="none" w:sz="0" w:space="0" w:color="auto"/>
      </w:divBdr>
      <w:divsChild>
        <w:div w:id="73598821">
          <w:marLeft w:val="360"/>
          <w:marRight w:val="0"/>
          <w:marTop w:val="0"/>
          <w:marBottom w:val="0"/>
          <w:divBdr>
            <w:top w:val="none" w:sz="0" w:space="0" w:color="auto"/>
            <w:left w:val="none" w:sz="0" w:space="0" w:color="auto"/>
            <w:bottom w:val="none" w:sz="0" w:space="0" w:color="auto"/>
            <w:right w:val="none" w:sz="0" w:space="0" w:color="auto"/>
          </w:divBdr>
        </w:div>
        <w:div w:id="73598838">
          <w:marLeft w:val="360"/>
          <w:marRight w:val="0"/>
          <w:marTop w:val="0"/>
          <w:marBottom w:val="0"/>
          <w:divBdr>
            <w:top w:val="none" w:sz="0" w:space="0" w:color="auto"/>
            <w:left w:val="none" w:sz="0" w:space="0" w:color="auto"/>
            <w:bottom w:val="none" w:sz="0" w:space="0" w:color="auto"/>
            <w:right w:val="none" w:sz="0" w:space="0" w:color="auto"/>
          </w:divBdr>
        </w:div>
      </w:divsChild>
    </w:div>
    <w:div w:id="73598801">
      <w:marLeft w:val="0"/>
      <w:marRight w:val="0"/>
      <w:marTop w:val="0"/>
      <w:marBottom w:val="0"/>
      <w:divBdr>
        <w:top w:val="none" w:sz="0" w:space="0" w:color="auto"/>
        <w:left w:val="none" w:sz="0" w:space="0" w:color="auto"/>
        <w:bottom w:val="none" w:sz="0" w:space="0" w:color="auto"/>
        <w:right w:val="none" w:sz="0" w:space="0" w:color="auto"/>
      </w:divBdr>
    </w:div>
    <w:div w:id="73598802">
      <w:marLeft w:val="0"/>
      <w:marRight w:val="0"/>
      <w:marTop w:val="0"/>
      <w:marBottom w:val="0"/>
      <w:divBdr>
        <w:top w:val="none" w:sz="0" w:space="0" w:color="auto"/>
        <w:left w:val="none" w:sz="0" w:space="0" w:color="auto"/>
        <w:bottom w:val="none" w:sz="0" w:space="0" w:color="auto"/>
        <w:right w:val="none" w:sz="0" w:space="0" w:color="auto"/>
      </w:divBdr>
    </w:div>
    <w:div w:id="73598803">
      <w:marLeft w:val="0"/>
      <w:marRight w:val="0"/>
      <w:marTop w:val="0"/>
      <w:marBottom w:val="0"/>
      <w:divBdr>
        <w:top w:val="none" w:sz="0" w:space="0" w:color="auto"/>
        <w:left w:val="none" w:sz="0" w:space="0" w:color="auto"/>
        <w:bottom w:val="none" w:sz="0" w:space="0" w:color="auto"/>
        <w:right w:val="none" w:sz="0" w:space="0" w:color="auto"/>
      </w:divBdr>
    </w:div>
    <w:div w:id="73598804">
      <w:marLeft w:val="0"/>
      <w:marRight w:val="0"/>
      <w:marTop w:val="0"/>
      <w:marBottom w:val="0"/>
      <w:divBdr>
        <w:top w:val="none" w:sz="0" w:space="0" w:color="auto"/>
        <w:left w:val="none" w:sz="0" w:space="0" w:color="auto"/>
        <w:bottom w:val="none" w:sz="0" w:space="0" w:color="auto"/>
        <w:right w:val="none" w:sz="0" w:space="0" w:color="auto"/>
      </w:divBdr>
    </w:div>
    <w:div w:id="73598805">
      <w:marLeft w:val="0"/>
      <w:marRight w:val="0"/>
      <w:marTop w:val="0"/>
      <w:marBottom w:val="0"/>
      <w:divBdr>
        <w:top w:val="none" w:sz="0" w:space="0" w:color="auto"/>
        <w:left w:val="none" w:sz="0" w:space="0" w:color="auto"/>
        <w:bottom w:val="none" w:sz="0" w:space="0" w:color="auto"/>
        <w:right w:val="none" w:sz="0" w:space="0" w:color="auto"/>
      </w:divBdr>
    </w:div>
    <w:div w:id="73598807">
      <w:marLeft w:val="0"/>
      <w:marRight w:val="0"/>
      <w:marTop w:val="0"/>
      <w:marBottom w:val="0"/>
      <w:divBdr>
        <w:top w:val="none" w:sz="0" w:space="0" w:color="auto"/>
        <w:left w:val="none" w:sz="0" w:space="0" w:color="auto"/>
        <w:bottom w:val="none" w:sz="0" w:space="0" w:color="auto"/>
        <w:right w:val="none" w:sz="0" w:space="0" w:color="auto"/>
      </w:divBdr>
    </w:div>
    <w:div w:id="73598808">
      <w:marLeft w:val="0"/>
      <w:marRight w:val="0"/>
      <w:marTop w:val="0"/>
      <w:marBottom w:val="0"/>
      <w:divBdr>
        <w:top w:val="none" w:sz="0" w:space="0" w:color="auto"/>
        <w:left w:val="none" w:sz="0" w:space="0" w:color="auto"/>
        <w:bottom w:val="none" w:sz="0" w:space="0" w:color="auto"/>
        <w:right w:val="none" w:sz="0" w:space="0" w:color="auto"/>
      </w:divBdr>
    </w:div>
    <w:div w:id="73598809">
      <w:marLeft w:val="0"/>
      <w:marRight w:val="0"/>
      <w:marTop w:val="0"/>
      <w:marBottom w:val="0"/>
      <w:divBdr>
        <w:top w:val="none" w:sz="0" w:space="0" w:color="auto"/>
        <w:left w:val="none" w:sz="0" w:space="0" w:color="auto"/>
        <w:bottom w:val="none" w:sz="0" w:space="0" w:color="auto"/>
        <w:right w:val="none" w:sz="0" w:space="0" w:color="auto"/>
      </w:divBdr>
    </w:div>
    <w:div w:id="73598811">
      <w:marLeft w:val="0"/>
      <w:marRight w:val="0"/>
      <w:marTop w:val="0"/>
      <w:marBottom w:val="0"/>
      <w:divBdr>
        <w:top w:val="none" w:sz="0" w:space="0" w:color="auto"/>
        <w:left w:val="none" w:sz="0" w:space="0" w:color="auto"/>
        <w:bottom w:val="none" w:sz="0" w:space="0" w:color="auto"/>
        <w:right w:val="none" w:sz="0" w:space="0" w:color="auto"/>
      </w:divBdr>
      <w:divsChild>
        <w:div w:id="73598823">
          <w:marLeft w:val="1166"/>
          <w:marRight w:val="0"/>
          <w:marTop w:val="0"/>
          <w:marBottom w:val="0"/>
          <w:divBdr>
            <w:top w:val="none" w:sz="0" w:space="0" w:color="auto"/>
            <w:left w:val="none" w:sz="0" w:space="0" w:color="auto"/>
            <w:bottom w:val="none" w:sz="0" w:space="0" w:color="auto"/>
            <w:right w:val="none" w:sz="0" w:space="0" w:color="auto"/>
          </w:divBdr>
        </w:div>
        <w:div w:id="73598825">
          <w:marLeft w:val="1166"/>
          <w:marRight w:val="0"/>
          <w:marTop w:val="0"/>
          <w:marBottom w:val="0"/>
          <w:divBdr>
            <w:top w:val="none" w:sz="0" w:space="0" w:color="auto"/>
            <w:left w:val="none" w:sz="0" w:space="0" w:color="auto"/>
            <w:bottom w:val="none" w:sz="0" w:space="0" w:color="auto"/>
            <w:right w:val="none" w:sz="0" w:space="0" w:color="auto"/>
          </w:divBdr>
        </w:div>
        <w:div w:id="73598858">
          <w:marLeft w:val="1166"/>
          <w:marRight w:val="0"/>
          <w:marTop w:val="0"/>
          <w:marBottom w:val="0"/>
          <w:divBdr>
            <w:top w:val="none" w:sz="0" w:space="0" w:color="auto"/>
            <w:left w:val="none" w:sz="0" w:space="0" w:color="auto"/>
            <w:bottom w:val="none" w:sz="0" w:space="0" w:color="auto"/>
            <w:right w:val="none" w:sz="0" w:space="0" w:color="auto"/>
          </w:divBdr>
        </w:div>
      </w:divsChild>
    </w:div>
    <w:div w:id="73598815">
      <w:marLeft w:val="0"/>
      <w:marRight w:val="0"/>
      <w:marTop w:val="0"/>
      <w:marBottom w:val="0"/>
      <w:divBdr>
        <w:top w:val="none" w:sz="0" w:space="0" w:color="auto"/>
        <w:left w:val="none" w:sz="0" w:space="0" w:color="auto"/>
        <w:bottom w:val="none" w:sz="0" w:space="0" w:color="auto"/>
        <w:right w:val="none" w:sz="0" w:space="0" w:color="auto"/>
      </w:divBdr>
    </w:div>
    <w:div w:id="73598816">
      <w:marLeft w:val="0"/>
      <w:marRight w:val="0"/>
      <w:marTop w:val="0"/>
      <w:marBottom w:val="0"/>
      <w:divBdr>
        <w:top w:val="none" w:sz="0" w:space="0" w:color="auto"/>
        <w:left w:val="none" w:sz="0" w:space="0" w:color="auto"/>
        <w:bottom w:val="none" w:sz="0" w:space="0" w:color="auto"/>
        <w:right w:val="none" w:sz="0" w:space="0" w:color="auto"/>
      </w:divBdr>
    </w:div>
    <w:div w:id="73598817">
      <w:marLeft w:val="0"/>
      <w:marRight w:val="0"/>
      <w:marTop w:val="0"/>
      <w:marBottom w:val="0"/>
      <w:divBdr>
        <w:top w:val="none" w:sz="0" w:space="0" w:color="auto"/>
        <w:left w:val="none" w:sz="0" w:space="0" w:color="auto"/>
        <w:bottom w:val="none" w:sz="0" w:space="0" w:color="auto"/>
        <w:right w:val="none" w:sz="0" w:space="0" w:color="auto"/>
      </w:divBdr>
    </w:div>
    <w:div w:id="73598818">
      <w:marLeft w:val="0"/>
      <w:marRight w:val="0"/>
      <w:marTop w:val="0"/>
      <w:marBottom w:val="0"/>
      <w:divBdr>
        <w:top w:val="none" w:sz="0" w:space="0" w:color="auto"/>
        <w:left w:val="none" w:sz="0" w:space="0" w:color="auto"/>
        <w:bottom w:val="none" w:sz="0" w:space="0" w:color="auto"/>
        <w:right w:val="none" w:sz="0" w:space="0" w:color="auto"/>
      </w:divBdr>
    </w:div>
    <w:div w:id="73598819">
      <w:marLeft w:val="0"/>
      <w:marRight w:val="0"/>
      <w:marTop w:val="0"/>
      <w:marBottom w:val="0"/>
      <w:divBdr>
        <w:top w:val="none" w:sz="0" w:space="0" w:color="auto"/>
        <w:left w:val="none" w:sz="0" w:space="0" w:color="auto"/>
        <w:bottom w:val="none" w:sz="0" w:space="0" w:color="auto"/>
        <w:right w:val="none" w:sz="0" w:space="0" w:color="auto"/>
      </w:divBdr>
    </w:div>
    <w:div w:id="73598820">
      <w:marLeft w:val="0"/>
      <w:marRight w:val="0"/>
      <w:marTop w:val="0"/>
      <w:marBottom w:val="0"/>
      <w:divBdr>
        <w:top w:val="none" w:sz="0" w:space="0" w:color="auto"/>
        <w:left w:val="none" w:sz="0" w:space="0" w:color="auto"/>
        <w:bottom w:val="none" w:sz="0" w:space="0" w:color="auto"/>
        <w:right w:val="none" w:sz="0" w:space="0" w:color="auto"/>
      </w:divBdr>
    </w:div>
    <w:div w:id="73598824">
      <w:marLeft w:val="0"/>
      <w:marRight w:val="0"/>
      <w:marTop w:val="0"/>
      <w:marBottom w:val="0"/>
      <w:divBdr>
        <w:top w:val="none" w:sz="0" w:space="0" w:color="auto"/>
        <w:left w:val="none" w:sz="0" w:space="0" w:color="auto"/>
        <w:bottom w:val="none" w:sz="0" w:space="0" w:color="auto"/>
        <w:right w:val="none" w:sz="0" w:space="0" w:color="auto"/>
      </w:divBdr>
    </w:div>
    <w:div w:id="73598826">
      <w:marLeft w:val="0"/>
      <w:marRight w:val="0"/>
      <w:marTop w:val="0"/>
      <w:marBottom w:val="0"/>
      <w:divBdr>
        <w:top w:val="none" w:sz="0" w:space="0" w:color="auto"/>
        <w:left w:val="none" w:sz="0" w:space="0" w:color="auto"/>
        <w:bottom w:val="none" w:sz="0" w:space="0" w:color="auto"/>
        <w:right w:val="none" w:sz="0" w:space="0" w:color="auto"/>
      </w:divBdr>
    </w:div>
    <w:div w:id="73598827">
      <w:marLeft w:val="0"/>
      <w:marRight w:val="0"/>
      <w:marTop w:val="0"/>
      <w:marBottom w:val="0"/>
      <w:divBdr>
        <w:top w:val="none" w:sz="0" w:space="0" w:color="auto"/>
        <w:left w:val="none" w:sz="0" w:space="0" w:color="auto"/>
        <w:bottom w:val="none" w:sz="0" w:space="0" w:color="auto"/>
        <w:right w:val="none" w:sz="0" w:space="0" w:color="auto"/>
      </w:divBdr>
    </w:div>
    <w:div w:id="73598829">
      <w:marLeft w:val="0"/>
      <w:marRight w:val="0"/>
      <w:marTop w:val="0"/>
      <w:marBottom w:val="0"/>
      <w:divBdr>
        <w:top w:val="none" w:sz="0" w:space="0" w:color="auto"/>
        <w:left w:val="none" w:sz="0" w:space="0" w:color="auto"/>
        <w:bottom w:val="none" w:sz="0" w:space="0" w:color="auto"/>
        <w:right w:val="none" w:sz="0" w:space="0" w:color="auto"/>
      </w:divBdr>
    </w:div>
    <w:div w:id="73598830">
      <w:marLeft w:val="0"/>
      <w:marRight w:val="0"/>
      <w:marTop w:val="0"/>
      <w:marBottom w:val="0"/>
      <w:divBdr>
        <w:top w:val="none" w:sz="0" w:space="0" w:color="auto"/>
        <w:left w:val="none" w:sz="0" w:space="0" w:color="auto"/>
        <w:bottom w:val="none" w:sz="0" w:space="0" w:color="auto"/>
        <w:right w:val="none" w:sz="0" w:space="0" w:color="auto"/>
      </w:divBdr>
    </w:div>
    <w:div w:id="73598832">
      <w:marLeft w:val="0"/>
      <w:marRight w:val="0"/>
      <w:marTop w:val="0"/>
      <w:marBottom w:val="0"/>
      <w:divBdr>
        <w:top w:val="none" w:sz="0" w:space="0" w:color="auto"/>
        <w:left w:val="none" w:sz="0" w:space="0" w:color="auto"/>
        <w:bottom w:val="none" w:sz="0" w:space="0" w:color="auto"/>
        <w:right w:val="none" w:sz="0" w:space="0" w:color="auto"/>
      </w:divBdr>
      <w:divsChild>
        <w:div w:id="73598789">
          <w:marLeft w:val="1166"/>
          <w:marRight w:val="0"/>
          <w:marTop w:val="0"/>
          <w:marBottom w:val="0"/>
          <w:divBdr>
            <w:top w:val="none" w:sz="0" w:space="0" w:color="auto"/>
            <w:left w:val="none" w:sz="0" w:space="0" w:color="auto"/>
            <w:bottom w:val="none" w:sz="0" w:space="0" w:color="auto"/>
            <w:right w:val="none" w:sz="0" w:space="0" w:color="auto"/>
          </w:divBdr>
        </w:div>
        <w:div w:id="73598794">
          <w:marLeft w:val="1166"/>
          <w:marRight w:val="0"/>
          <w:marTop w:val="0"/>
          <w:marBottom w:val="0"/>
          <w:divBdr>
            <w:top w:val="none" w:sz="0" w:space="0" w:color="auto"/>
            <w:left w:val="none" w:sz="0" w:space="0" w:color="auto"/>
            <w:bottom w:val="none" w:sz="0" w:space="0" w:color="auto"/>
            <w:right w:val="none" w:sz="0" w:space="0" w:color="auto"/>
          </w:divBdr>
        </w:div>
        <w:div w:id="73598828">
          <w:marLeft w:val="1166"/>
          <w:marRight w:val="0"/>
          <w:marTop w:val="0"/>
          <w:marBottom w:val="0"/>
          <w:divBdr>
            <w:top w:val="none" w:sz="0" w:space="0" w:color="auto"/>
            <w:left w:val="none" w:sz="0" w:space="0" w:color="auto"/>
            <w:bottom w:val="none" w:sz="0" w:space="0" w:color="auto"/>
            <w:right w:val="none" w:sz="0" w:space="0" w:color="auto"/>
          </w:divBdr>
        </w:div>
      </w:divsChild>
    </w:div>
    <w:div w:id="73598833">
      <w:marLeft w:val="0"/>
      <w:marRight w:val="0"/>
      <w:marTop w:val="0"/>
      <w:marBottom w:val="0"/>
      <w:divBdr>
        <w:top w:val="none" w:sz="0" w:space="0" w:color="auto"/>
        <w:left w:val="none" w:sz="0" w:space="0" w:color="auto"/>
        <w:bottom w:val="none" w:sz="0" w:space="0" w:color="auto"/>
        <w:right w:val="none" w:sz="0" w:space="0" w:color="auto"/>
      </w:divBdr>
    </w:div>
    <w:div w:id="73598836">
      <w:marLeft w:val="0"/>
      <w:marRight w:val="0"/>
      <w:marTop w:val="0"/>
      <w:marBottom w:val="0"/>
      <w:divBdr>
        <w:top w:val="none" w:sz="0" w:space="0" w:color="auto"/>
        <w:left w:val="none" w:sz="0" w:space="0" w:color="auto"/>
        <w:bottom w:val="none" w:sz="0" w:space="0" w:color="auto"/>
        <w:right w:val="none" w:sz="0" w:space="0" w:color="auto"/>
      </w:divBdr>
    </w:div>
    <w:div w:id="73598840">
      <w:marLeft w:val="0"/>
      <w:marRight w:val="0"/>
      <w:marTop w:val="0"/>
      <w:marBottom w:val="0"/>
      <w:divBdr>
        <w:top w:val="none" w:sz="0" w:space="0" w:color="auto"/>
        <w:left w:val="none" w:sz="0" w:space="0" w:color="auto"/>
        <w:bottom w:val="none" w:sz="0" w:space="0" w:color="auto"/>
        <w:right w:val="none" w:sz="0" w:space="0" w:color="auto"/>
      </w:divBdr>
    </w:div>
    <w:div w:id="73598841">
      <w:marLeft w:val="0"/>
      <w:marRight w:val="0"/>
      <w:marTop w:val="0"/>
      <w:marBottom w:val="0"/>
      <w:divBdr>
        <w:top w:val="none" w:sz="0" w:space="0" w:color="auto"/>
        <w:left w:val="none" w:sz="0" w:space="0" w:color="auto"/>
        <w:bottom w:val="none" w:sz="0" w:space="0" w:color="auto"/>
        <w:right w:val="none" w:sz="0" w:space="0" w:color="auto"/>
      </w:divBdr>
    </w:div>
    <w:div w:id="73598842">
      <w:marLeft w:val="0"/>
      <w:marRight w:val="0"/>
      <w:marTop w:val="0"/>
      <w:marBottom w:val="0"/>
      <w:divBdr>
        <w:top w:val="none" w:sz="0" w:space="0" w:color="auto"/>
        <w:left w:val="none" w:sz="0" w:space="0" w:color="auto"/>
        <w:bottom w:val="none" w:sz="0" w:space="0" w:color="auto"/>
        <w:right w:val="none" w:sz="0" w:space="0" w:color="auto"/>
      </w:divBdr>
      <w:divsChild>
        <w:div w:id="73598831">
          <w:marLeft w:val="360"/>
          <w:marRight w:val="0"/>
          <w:marTop w:val="0"/>
          <w:marBottom w:val="0"/>
          <w:divBdr>
            <w:top w:val="none" w:sz="0" w:space="0" w:color="auto"/>
            <w:left w:val="none" w:sz="0" w:space="0" w:color="auto"/>
            <w:bottom w:val="none" w:sz="0" w:space="0" w:color="auto"/>
            <w:right w:val="none" w:sz="0" w:space="0" w:color="auto"/>
          </w:divBdr>
        </w:div>
      </w:divsChild>
    </w:div>
    <w:div w:id="73598844">
      <w:marLeft w:val="0"/>
      <w:marRight w:val="0"/>
      <w:marTop w:val="0"/>
      <w:marBottom w:val="0"/>
      <w:divBdr>
        <w:top w:val="none" w:sz="0" w:space="0" w:color="auto"/>
        <w:left w:val="none" w:sz="0" w:space="0" w:color="auto"/>
        <w:bottom w:val="none" w:sz="0" w:space="0" w:color="auto"/>
        <w:right w:val="none" w:sz="0" w:space="0" w:color="auto"/>
      </w:divBdr>
      <w:divsChild>
        <w:div w:id="73598788">
          <w:marLeft w:val="0"/>
          <w:marRight w:val="0"/>
          <w:marTop w:val="0"/>
          <w:marBottom w:val="0"/>
          <w:divBdr>
            <w:top w:val="none" w:sz="0" w:space="0" w:color="auto"/>
            <w:left w:val="none" w:sz="0" w:space="0" w:color="auto"/>
            <w:bottom w:val="none" w:sz="0" w:space="0" w:color="auto"/>
            <w:right w:val="none" w:sz="0" w:space="0" w:color="auto"/>
          </w:divBdr>
          <w:divsChild>
            <w:div w:id="73598854">
              <w:marLeft w:val="0"/>
              <w:marRight w:val="0"/>
              <w:marTop w:val="0"/>
              <w:marBottom w:val="0"/>
              <w:divBdr>
                <w:top w:val="none" w:sz="0" w:space="0" w:color="auto"/>
                <w:left w:val="none" w:sz="0" w:space="0" w:color="auto"/>
                <w:bottom w:val="none" w:sz="0" w:space="0" w:color="auto"/>
                <w:right w:val="none" w:sz="0" w:space="0" w:color="auto"/>
              </w:divBdr>
              <w:divsChild>
                <w:div w:id="73598849">
                  <w:marLeft w:val="-150"/>
                  <w:marRight w:val="-150"/>
                  <w:marTop w:val="0"/>
                  <w:marBottom w:val="0"/>
                  <w:divBdr>
                    <w:top w:val="none" w:sz="0" w:space="0" w:color="auto"/>
                    <w:left w:val="none" w:sz="0" w:space="0" w:color="auto"/>
                    <w:bottom w:val="none" w:sz="0" w:space="0" w:color="auto"/>
                    <w:right w:val="none" w:sz="0" w:space="0" w:color="auto"/>
                  </w:divBdr>
                  <w:divsChild>
                    <w:div w:id="73598797">
                      <w:marLeft w:val="0"/>
                      <w:marRight w:val="0"/>
                      <w:marTop w:val="0"/>
                      <w:marBottom w:val="0"/>
                      <w:divBdr>
                        <w:top w:val="none" w:sz="0" w:space="0" w:color="auto"/>
                        <w:left w:val="none" w:sz="0" w:space="0" w:color="auto"/>
                        <w:bottom w:val="none" w:sz="0" w:space="0" w:color="auto"/>
                        <w:right w:val="none" w:sz="0" w:space="0" w:color="auto"/>
                      </w:divBdr>
                      <w:divsChild>
                        <w:div w:id="73598798">
                          <w:marLeft w:val="-150"/>
                          <w:marRight w:val="-150"/>
                          <w:marTop w:val="0"/>
                          <w:marBottom w:val="0"/>
                          <w:divBdr>
                            <w:top w:val="none" w:sz="0" w:space="0" w:color="auto"/>
                            <w:left w:val="none" w:sz="0" w:space="0" w:color="auto"/>
                            <w:bottom w:val="none" w:sz="0" w:space="0" w:color="auto"/>
                            <w:right w:val="none" w:sz="0" w:space="0" w:color="auto"/>
                          </w:divBdr>
                          <w:divsChild>
                            <w:div w:id="73598837">
                              <w:marLeft w:val="0"/>
                              <w:marRight w:val="0"/>
                              <w:marTop w:val="0"/>
                              <w:marBottom w:val="0"/>
                              <w:divBdr>
                                <w:top w:val="none" w:sz="0" w:space="0" w:color="auto"/>
                                <w:left w:val="none" w:sz="0" w:space="0" w:color="auto"/>
                                <w:bottom w:val="none" w:sz="0" w:space="0" w:color="auto"/>
                                <w:right w:val="none" w:sz="0" w:space="0" w:color="auto"/>
                              </w:divBdr>
                              <w:divsChild>
                                <w:div w:id="735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8813">
          <w:marLeft w:val="150"/>
          <w:marRight w:val="150"/>
          <w:marTop w:val="300"/>
          <w:marBottom w:val="525"/>
          <w:divBdr>
            <w:top w:val="none" w:sz="0" w:space="0" w:color="auto"/>
            <w:left w:val="none" w:sz="0" w:space="0" w:color="auto"/>
            <w:bottom w:val="none" w:sz="0" w:space="0" w:color="auto"/>
            <w:right w:val="none" w:sz="0" w:space="0" w:color="auto"/>
          </w:divBdr>
        </w:div>
      </w:divsChild>
    </w:div>
    <w:div w:id="73598845">
      <w:marLeft w:val="0"/>
      <w:marRight w:val="0"/>
      <w:marTop w:val="0"/>
      <w:marBottom w:val="0"/>
      <w:divBdr>
        <w:top w:val="none" w:sz="0" w:space="0" w:color="auto"/>
        <w:left w:val="none" w:sz="0" w:space="0" w:color="auto"/>
        <w:bottom w:val="none" w:sz="0" w:space="0" w:color="auto"/>
        <w:right w:val="none" w:sz="0" w:space="0" w:color="auto"/>
      </w:divBdr>
    </w:div>
    <w:div w:id="73598847">
      <w:marLeft w:val="0"/>
      <w:marRight w:val="0"/>
      <w:marTop w:val="0"/>
      <w:marBottom w:val="0"/>
      <w:divBdr>
        <w:top w:val="none" w:sz="0" w:space="0" w:color="auto"/>
        <w:left w:val="none" w:sz="0" w:space="0" w:color="auto"/>
        <w:bottom w:val="none" w:sz="0" w:space="0" w:color="auto"/>
        <w:right w:val="none" w:sz="0" w:space="0" w:color="auto"/>
      </w:divBdr>
    </w:div>
    <w:div w:id="73598848">
      <w:marLeft w:val="0"/>
      <w:marRight w:val="0"/>
      <w:marTop w:val="0"/>
      <w:marBottom w:val="0"/>
      <w:divBdr>
        <w:top w:val="none" w:sz="0" w:space="0" w:color="auto"/>
        <w:left w:val="none" w:sz="0" w:space="0" w:color="auto"/>
        <w:bottom w:val="none" w:sz="0" w:space="0" w:color="auto"/>
        <w:right w:val="none" w:sz="0" w:space="0" w:color="auto"/>
      </w:divBdr>
    </w:div>
    <w:div w:id="73598852">
      <w:marLeft w:val="0"/>
      <w:marRight w:val="0"/>
      <w:marTop w:val="0"/>
      <w:marBottom w:val="0"/>
      <w:divBdr>
        <w:top w:val="none" w:sz="0" w:space="0" w:color="auto"/>
        <w:left w:val="none" w:sz="0" w:space="0" w:color="auto"/>
        <w:bottom w:val="none" w:sz="0" w:space="0" w:color="auto"/>
        <w:right w:val="none" w:sz="0" w:space="0" w:color="auto"/>
      </w:divBdr>
      <w:divsChild>
        <w:div w:id="73598806">
          <w:marLeft w:val="1166"/>
          <w:marRight w:val="0"/>
          <w:marTop w:val="0"/>
          <w:marBottom w:val="0"/>
          <w:divBdr>
            <w:top w:val="none" w:sz="0" w:space="0" w:color="auto"/>
            <w:left w:val="none" w:sz="0" w:space="0" w:color="auto"/>
            <w:bottom w:val="none" w:sz="0" w:space="0" w:color="auto"/>
            <w:right w:val="none" w:sz="0" w:space="0" w:color="auto"/>
          </w:divBdr>
        </w:div>
        <w:div w:id="73598834">
          <w:marLeft w:val="1166"/>
          <w:marRight w:val="0"/>
          <w:marTop w:val="0"/>
          <w:marBottom w:val="0"/>
          <w:divBdr>
            <w:top w:val="none" w:sz="0" w:space="0" w:color="auto"/>
            <w:left w:val="none" w:sz="0" w:space="0" w:color="auto"/>
            <w:bottom w:val="none" w:sz="0" w:space="0" w:color="auto"/>
            <w:right w:val="none" w:sz="0" w:space="0" w:color="auto"/>
          </w:divBdr>
        </w:div>
        <w:div w:id="73598839">
          <w:marLeft w:val="1166"/>
          <w:marRight w:val="0"/>
          <w:marTop w:val="0"/>
          <w:marBottom w:val="0"/>
          <w:divBdr>
            <w:top w:val="none" w:sz="0" w:space="0" w:color="auto"/>
            <w:left w:val="none" w:sz="0" w:space="0" w:color="auto"/>
            <w:bottom w:val="none" w:sz="0" w:space="0" w:color="auto"/>
            <w:right w:val="none" w:sz="0" w:space="0" w:color="auto"/>
          </w:divBdr>
        </w:div>
      </w:divsChild>
    </w:div>
    <w:div w:id="73598853">
      <w:marLeft w:val="0"/>
      <w:marRight w:val="0"/>
      <w:marTop w:val="0"/>
      <w:marBottom w:val="0"/>
      <w:divBdr>
        <w:top w:val="none" w:sz="0" w:space="0" w:color="auto"/>
        <w:left w:val="none" w:sz="0" w:space="0" w:color="auto"/>
        <w:bottom w:val="none" w:sz="0" w:space="0" w:color="auto"/>
        <w:right w:val="none" w:sz="0" w:space="0" w:color="auto"/>
      </w:divBdr>
    </w:div>
    <w:div w:id="73598855">
      <w:marLeft w:val="0"/>
      <w:marRight w:val="0"/>
      <w:marTop w:val="0"/>
      <w:marBottom w:val="0"/>
      <w:divBdr>
        <w:top w:val="none" w:sz="0" w:space="0" w:color="auto"/>
        <w:left w:val="none" w:sz="0" w:space="0" w:color="auto"/>
        <w:bottom w:val="none" w:sz="0" w:space="0" w:color="auto"/>
        <w:right w:val="none" w:sz="0" w:space="0" w:color="auto"/>
      </w:divBdr>
    </w:div>
    <w:div w:id="73598856">
      <w:marLeft w:val="0"/>
      <w:marRight w:val="0"/>
      <w:marTop w:val="0"/>
      <w:marBottom w:val="0"/>
      <w:divBdr>
        <w:top w:val="none" w:sz="0" w:space="0" w:color="auto"/>
        <w:left w:val="none" w:sz="0" w:space="0" w:color="auto"/>
        <w:bottom w:val="none" w:sz="0" w:space="0" w:color="auto"/>
        <w:right w:val="none" w:sz="0" w:space="0" w:color="auto"/>
      </w:divBdr>
      <w:divsChild>
        <w:div w:id="73598810">
          <w:marLeft w:val="547"/>
          <w:marRight w:val="0"/>
          <w:marTop w:val="400"/>
          <w:marBottom w:val="0"/>
          <w:divBdr>
            <w:top w:val="none" w:sz="0" w:space="0" w:color="auto"/>
            <w:left w:val="none" w:sz="0" w:space="0" w:color="auto"/>
            <w:bottom w:val="none" w:sz="0" w:space="0" w:color="auto"/>
            <w:right w:val="none" w:sz="0" w:space="0" w:color="auto"/>
          </w:divBdr>
        </w:div>
        <w:div w:id="73598846">
          <w:marLeft w:val="547"/>
          <w:marRight w:val="0"/>
          <w:marTop w:val="400"/>
          <w:marBottom w:val="0"/>
          <w:divBdr>
            <w:top w:val="none" w:sz="0" w:space="0" w:color="auto"/>
            <w:left w:val="none" w:sz="0" w:space="0" w:color="auto"/>
            <w:bottom w:val="none" w:sz="0" w:space="0" w:color="auto"/>
            <w:right w:val="none" w:sz="0" w:space="0" w:color="auto"/>
          </w:divBdr>
        </w:div>
        <w:div w:id="73598850">
          <w:marLeft w:val="547"/>
          <w:marRight w:val="0"/>
          <w:marTop w:val="400"/>
          <w:marBottom w:val="0"/>
          <w:divBdr>
            <w:top w:val="none" w:sz="0" w:space="0" w:color="auto"/>
            <w:left w:val="none" w:sz="0" w:space="0" w:color="auto"/>
            <w:bottom w:val="none" w:sz="0" w:space="0" w:color="auto"/>
            <w:right w:val="none" w:sz="0" w:space="0" w:color="auto"/>
          </w:divBdr>
        </w:div>
      </w:divsChild>
    </w:div>
    <w:div w:id="73598857">
      <w:marLeft w:val="0"/>
      <w:marRight w:val="0"/>
      <w:marTop w:val="0"/>
      <w:marBottom w:val="0"/>
      <w:divBdr>
        <w:top w:val="none" w:sz="0" w:space="0" w:color="auto"/>
        <w:left w:val="none" w:sz="0" w:space="0" w:color="auto"/>
        <w:bottom w:val="none" w:sz="0" w:space="0" w:color="auto"/>
        <w:right w:val="none" w:sz="0" w:space="0" w:color="auto"/>
      </w:divBdr>
    </w:div>
    <w:div w:id="73598859">
      <w:marLeft w:val="0"/>
      <w:marRight w:val="0"/>
      <w:marTop w:val="0"/>
      <w:marBottom w:val="0"/>
      <w:divBdr>
        <w:top w:val="none" w:sz="0" w:space="0" w:color="auto"/>
        <w:left w:val="none" w:sz="0" w:space="0" w:color="auto"/>
        <w:bottom w:val="none" w:sz="0" w:space="0" w:color="auto"/>
        <w:right w:val="none" w:sz="0" w:space="0" w:color="auto"/>
      </w:divBdr>
      <w:divsChild>
        <w:div w:id="73598793">
          <w:marLeft w:val="150"/>
          <w:marRight w:val="150"/>
          <w:marTop w:val="300"/>
          <w:marBottom w:val="525"/>
          <w:divBdr>
            <w:top w:val="none" w:sz="0" w:space="0" w:color="auto"/>
            <w:left w:val="none" w:sz="0" w:space="0" w:color="auto"/>
            <w:bottom w:val="none" w:sz="0" w:space="0" w:color="auto"/>
            <w:right w:val="none" w:sz="0" w:space="0" w:color="auto"/>
          </w:divBdr>
        </w:div>
        <w:div w:id="73598851">
          <w:marLeft w:val="0"/>
          <w:marRight w:val="0"/>
          <w:marTop w:val="0"/>
          <w:marBottom w:val="0"/>
          <w:divBdr>
            <w:top w:val="none" w:sz="0" w:space="0" w:color="auto"/>
            <w:left w:val="none" w:sz="0" w:space="0" w:color="auto"/>
            <w:bottom w:val="none" w:sz="0" w:space="0" w:color="auto"/>
            <w:right w:val="none" w:sz="0" w:space="0" w:color="auto"/>
          </w:divBdr>
          <w:divsChild>
            <w:div w:id="73598812">
              <w:marLeft w:val="0"/>
              <w:marRight w:val="0"/>
              <w:marTop w:val="0"/>
              <w:marBottom w:val="0"/>
              <w:divBdr>
                <w:top w:val="none" w:sz="0" w:space="0" w:color="auto"/>
                <w:left w:val="none" w:sz="0" w:space="0" w:color="auto"/>
                <w:bottom w:val="none" w:sz="0" w:space="0" w:color="auto"/>
                <w:right w:val="none" w:sz="0" w:space="0" w:color="auto"/>
              </w:divBdr>
              <w:divsChild>
                <w:div w:id="73598843">
                  <w:marLeft w:val="-150"/>
                  <w:marRight w:val="-150"/>
                  <w:marTop w:val="0"/>
                  <w:marBottom w:val="0"/>
                  <w:divBdr>
                    <w:top w:val="none" w:sz="0" w:space="0" w:color="auto"/>
                    <w:left w:val="none" w:sz="0" w:space="0" w:color="auto"/>
                    <w:bottom w:val="none" w:sz="0" w:space="0" w:color="auto"/>
                    <w:right w:val="none" w:sz="0" w:space="0" w:color="auto"/>
                  </w:divBdr>
                  <w:divsChild>
                    <w:div w:id="73598814">
                      <w:marLeft w:val="0"/>
                      <w:marRight w:val="0"/>
                      <w:marTop w:val="0"/>
                      <w:marBottom w:val="0"/>
                      <w:divBdr>
                        <w:top w:val="none" w:sz="0" w:space="0" w:color="auto"/>
                        <w:left w:val="none" w:sz="0" w:space="0" w:color="auto"/>
                        <w:bottom w:val="none" w:sz="0" w:space="0" w:color="auto"/>
                        <w:right w:val="none" w:sz="0" w:space="0" w:color="auto"/>
                      </w:divBdr>
                      <w:divsChild>
                        <w:div w:id="73598796">
                          <w:marLeft w:val="-150"/>
                          <w:marRight w:val="-150"/>
                          <w:marTop w:val="0"/>
                          <w:marBottom w:val="0"/>
                          <w:divBdr>
                            <w:top w:val="none" w:sz="0" w:space="0" w:color="auto"/>
                            <w:left w:val="none" w:sz="0" w:space="0" w:color="auto"/>
                            <w:bottom w:val="none" w:sz="0" w:space="0" w:color="auto"/>
                            <w:right w:val="none" w:sz="0" w:space="0" w:color="auto"/>
                          </w:divBdr>
                          <w:divsChild>
                            <w:div w:id="73598786">
                              <w:marLeft w:val="0"/>
                              <w:marRight w:val="0"/>
                              <w:marTop w:val="0"/>
                              <w:marBottom w:val="0"/>
                              <w:divBdr>
                                <w:top w:val="none" w:sz="0" w:space="0" w:color="auto"/>
                                <w:left w:val="none" w:sz="0" w:space="0" w:color="auto"/>
                                <w:bottom w:val="none" w:sz="0" w:space="0" w:color="auto"/>
                                <w:right w:val="none" w:sz="0" w:space="0" w:color="auto"/>
                              </w:divBdr>
                              <w:divsChild>
                                <w:div w:id="735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9886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4.xml"/><Relationship Id="rId21" Type="http://schemas.openxmlformats.org/officeDocument/2006/relationships/hyperlink" Target="http://www.northernnights.org/forums/" TargetMode="External"/><Relationship Id="rId22" Type="http://schemas.openxmlformats.org/officeDocument/2006/relationships/hyperlink" Target="mailto:info@northernnights.org" TargetMode="External"/><Relationship Id="rId23" Type="http://schemas.openxmlformats.org/officeDocument/2006/relationships/header" Target="header5.xml"/><Relationship Id="rId24" Type="http://schemas.openxmlformats.org/officeDocument/2006/relationships/image" Target="media/image2.png"/><Relationship Id="rId25" Type="http://schemas.openxmlformats.org/officeDocument/2006/relationships/hyperlink" Target="http://wintersaltsf.com/contact-us" TargetMode="External"/><Relationship Id="rId26" Type="http://schemas.openxmlformats.org/officeDocument/2006/relationships/header" Target="header6.xml"/><Relationship Id="rId27" Type="http://schemas.openxmlformats.org/officeDocument/2006/relationships/hyperlink" Target="http://www.highsierramusic.com/community/link-to-us/" TargetMode="External"/><Relationship Id="rId28" Type="http://schemas.openxmlformats.org/officeDocument/2006/relationships/header" Target="header7.xml"/><Relationship Id="rId29" Type="http://schemas.openxmlformats.org/officeDocument/2006/relationships/header" Target="header8.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ntTable" Target="fontTable.xml"/><Relationship Id="rId9" Type="http://schemas.openxmlformats.org/officeDocument/2006/relationships/hyperlink" Target="http://www.youtube.com/watch?v=Yy57-MqK5_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hyperlink" Target="http://caltrout.org/initiatives/steelhead-salmon/eel-river-restoration/" TargetMode="External"/><Relationship Id="rId11" Type="http://schemas.openxmlformats.org/officeDocument/2006/relationships/hyperlink" Target="https://www.youtube.com/watch?v=dUlAANVBYHM" TargetMode="External"/><Relationship Id="rId12" Type="http://schemas.openxmlformats.org/officeDocument/2006/relationships/hyperlink" Target="http://youtu.be/Se12y9hSOM0?t=29s" TargetMode="External"/><Relationship Id="rId13" Type="http://schemas.openxmlformats.org/officeDocument/2006/relationships/hyperlink" Target="http://students.washington.edu/uwfarm/2011/01/14/foraging-class-iv-can-you-eat-trees/" TargetMode="External"/><Relationship Id="rId14" Type="http://schemas.openxmlformats.org/officeDocument/2006/relationships/image" Target="media/image1.png"/><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yperlink" Target="http://www.humboldt.k12.ca.us/sohumb_usd/school/schools_foundation/" TargetMode="External"/><Relationship Id="rId18" Type="http://schemas.openxmlformats.org/officeDocument/2006/relationships/hyperlink" Target="mailto:participate@northernnights.org" TargetMode="External"/><Relationship Id="rId19" Type="http://schemas.openxmlformats.org/officeDocument/2006/relationships/hyperlink" Target="mailto:andrew@blapproduc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6979</Words>
  <Characters>39784</Characters>
  <Application>Microsoft Macintosh Word</Application>
  <DocSecurity>0</DocSecurity>
  <Lines>331</Lines>
  <Paragraphs>93</Paragraphs>
  <ScaleCrop>false</ScaleCrop>
  <Company>BASE CONSULTANTS LLC</Company>
  <LinksUpToDate>false</LinksUpToDate>
  <CharactersWithSpaces>46670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Huson</dc:creator>
  <cp:keywords/>
  <dc:description/>
  <cp:lastModifiedBy>Peter Huson</cp:lastModifiedBy>
  <cp:revision>5</cp:revision>
  <dcterms:created xsi:type="dcterms:W3CDTF">2014-03-14T23:14:00Z</dcterms:created>
  <dcterms:modified xsi:type="dcterms:W3CDTF">2014-03-16T05:05:00Z</dcterms:modified>
</cp:coreProperties>
</file>